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5AAA0" w14:textId="77777777" w:rsidR="008C01C7" w:rsidRPr="00527104" w:rsidRDefault="002E0990">
      <w:pPr>
        <w:pStyle w:val="Title"/>
        <w:jc w:val="center"/>
        <w:rPr>
          <w:sz w:val="24"/>
          <w:szCs w:val="24"/>
        </w:rPr>
      </w:pPr>
      <w:r w:rsidRPr="00527104">
        <w:t xml:space="preserve">Electoral Risk and Vote Buying, Introducing Prospect Theory </w:t>
      </w:r>
      <w:commentRangeStart w:id="0"/>
      <w:r w:rsidRPr="00527104">
        <w:t>in</w:t>
      </w:r>
      <w:commentRangeEnd w:id="0"/>
      <w:r w:rsidR="00654A4C">
        <w:rPr>
          <w:rStyle w:val="CommentReference"/>
          <w:rFonts w:ascii="Times New Roman" w:hAnsi="Times New Roman" w:cs="Times New Roman"/>
          <w:b w:val="0"/>
          <w:bCs w:val="0"/>
          <w:color w:val="auto"/>
          <w14:textOutline w14:w="0" w14:cap="rnd" w14:cmpd="sng" w14:algn="ctr">
            <w14:noFill/>
            <w14:prstDash w14:val="solid"/>
            <w14:bevel/>
          </w14:textOutline>
        </w:rPr>
        <w:commentReference w:id="0"/>
      </w:r>
      <w:r w:rsidRPr="00527104">
        <w:t xml:space="preserve"> the Experimental Study of Clientelism </w:t>
      </w:r>
    </w:p>
    <w:p w14:paraId="29CFA64D" w14:textId="77777777" w:rsidR="008C01C7" w:rsidRPr="00527104" w:rsidRDefault="002E0990">
      <w:pPr>
        <w:pStyle w:val="Default"/>
        <w:spacing w:before="0" w:line="240" w:lineRule="auto"/>
        <w:rPr>
          <w:rFonts w:ascii="Times Roman" w:eastAsia="Times Roman" w:hAnsi="Times Roman" w:cs="Times Roman"/>
        </w:rPr>
      </w:pPr>
      <w:r w:rsidRPr="00527104">
        <w:rPr>
          <w:rFonts w:ascii="Times Roman" w:eastAsia="Times Roman" w:hAnsi="Times Roman" w:cs="Times Roman"/>
        </w:rPr>
        <w:br/>
      </w:r>
      <w:r w:rsidRPr="00527104">
        <w:rPr>
          <w:rFonts w:ascii="Times Roman" w:eastAsia="Times Roman" w:hAnsi="Times Roman" w:cs="Times Roman"/>
        </w:rPr>
        <w:br/>
      </w:r>
      <w:r w:rsidRPr="00527104">
        <w:rPr>
          <w:rFonts w:ascii="Times Roman" w:eastAsia="Times Roman" w:hAnsi="Times Roman" w:cs="Times Roman"/>
        </w:rPr>
        <w:br/>
      </w:r>
      <w:r w:rsidRPr="00527104">
        <w:rPr>
          <w:rFonts w:ascii="Times Roman" w:eastAsia="Times Roman" w:hAnsi="Times Roman" w:cs="Times Roman"/>
        </w:rPr>
        <w:br/>
      </w:r>
      <w:r w:rsidRPr="00527104">
        <w:rPr>
          <w:rFonts w:ascii="Times Roman" w:eastAsia="Times Roman" w:hAnsi="Times Roman" w:cs="Times Roman"/>
        </w:rPr>
        <w:br/>
      </w:r>
      <w:r w:rsidRPr="00527104">
        <w:rPr>
          <w:rFonts w:ascii="Times Roman" w:eastAsia="Times Roman" w:hAnsi="Times Roman" w:cs="Times Roman"/>
        </w:rPr>
        <w:br/>
      </w:r>
      <w:r w:rsidRPr="00527104">
        <w:rPr>
          <w:rFonts w:ascii="Times Roman" w:hAnsi="Times Roman"/>
        </w:rPr>
        <w:t>[Author names here].</w:t>
      </w:r>
      <w:r w:rsidRPr="00527104">
        <w:rPr>
          <w:rFonts w:ascii="Times Roman" w:eastAsia="Times Roman" w:hAnsi="Times Roman" w:cs="Times Roman"/>
        </w:rPr>
        <w:br/>
      </w:r>
      <w:r w:rsidRPr="00527104">
        <w:rPr>
          <w:rFonts w:ascii="Times Roman" w:eastAsia="Times Roman" w:hAnsi="Times Roman" w:cs="Times Roman"/>
        </w:rPr>
        <w:br/>
      </w:r>
      <w:r w:rsidRPr="00527104">
        <w:rPr>
          <w:rFonts w:ascii="Times Roman" w:eastAsia="Times Roman" w:hAnsi="Times Roman" w:cs="Times Roman"/>
        </w:rPr>
        <w:br/>
      </w:r>
      <w:r w:rsidRPr="00527104">
        <w:rPr>
          <w:rFonts w:ascii="Times Roman" w:eastAsia="Times Roman" w:hAnsi="Times Roman" w:cs="Times Roman"/>
        </w:rPr>
        <w:br/>
      </w:r>
      <w:r w:rsidRPr="00527104">
        <w:rPr>
          <w:rFonts w:ascii="Times Roman" w:eastAsia="Times Roman" w:hAnsi="Times Roman" w:cs="Times Roman"/>
        </w:rPr>
        <w:br/>
      </w:r>
      <w:r w:rsidRPr="00527104">
        <w:rPr>
          <w:rFonts w:ascii="Times Roman" w:eastAsia="Times Roman" w:hAnsi="Times Roman" w:cs="Times Roman"/>
        </w:rPr>
        <w:br/>
      </w:r>
      <w:r w:rsidRPr="00527104">
        <w:rPr>
          <w:rFonts w:ascii="Times Roman" w:eastAsia="Times Roman" w:hAnsi="Times Roman" w:cs="Times Roman"/>
        </w:rPr>
        <w:br/>
      </w:r>
      <w:r w:rsidRPr="00527104">
        <w:rPr>
          <w:rFonts w:ascii="Times Roman" w:eastAsia="Times Roman" w:hAnsi="Times Roman" w:cs="Times Roman"/>
        </w:rPr>
        <w:br/>
      </w:r>
      <w:r w:rsidRPr="00527104">
        <w:rPr>
          <w:rFonts w:ascii="Times Roman" w:eastAsia="Times Roman" w:hAnsi="Times Roman" w:cs="Times Roman"/>
        </w:rPr>
        <w:br/>
      </w:r>
      <w:r w:rsidRPr="00527104">
        <w:rPr>
          <w:rFonts w:ascii="Times Roman" w:eastAsia="Times Roman" w:hAnsi="Times Roman" w:cs="Times Roman"/>
        </w:rPr>
        <w:br/>
      </w:r>
      <w:r w:rsidRPr="00527104">
        <w:rPr>
          <w:rFonts w:ascii="Times Roman" w:eastAsia="Times Roman" w:hAnsi="Times Roman" w:cs="Times Roman"/>
        </w:rPr>
        <w:br/>
      </w:r>
      <w:r w:rsidRPr="00527104">
        <w:rPr>
          <w:rFonts w:ascii="Times Roman" w:eastAsia="Times Roman" w:hAnsi="Times Roman" w:cs="Times Roman"/>
        </w:rPr>
        <w:br/>
      </w:r>
      <w:r w:rsidRPr="00527104">
        <w:rPr>
          <w:rFonts w:ascii="Times Roman" w:eastAsia="Times Roman" w:hAnsi="Times Roman" w:cs="Times Roman"/>
          <w:noProof/>
        </w:rPr>
        <w:drawing>
          <wp:inline distT="0" distB="0" distL="0" distR="0" wp14:anchorId="2CC69E96" wp14:editId="5ABE9D7C">
            <wp:extent cx="2184400" cy="12700"/>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10"/>
                    <a:stretch>
                      <a:fillRect/>
                    </a:stretch>
                  </pic:blipFill>
                  <pic:spPr>
                    <a:xfrm>
                      <a:off x="0" y="0"/>
                      <a:ext cx="2184400" cy="12700"/>
                    </a:xfrm>
                    <a:prstGeom prst="rect">
                      <a:avLst/>
                    </a:prstGeom>
                    <a:ln w="12700" cap="flat">
                      <a:noFill/>
                      <a:miter lim="400000"/>
                    </a:ln>
                    <a:effectLst/>
                  </pic:spPr>
                </pic:pic>
              </a:graphicData>
            </a:graphic>
          </wp:inline>
        </w:drawing>
      </w:r>
    </w:p>
    <w:p w14:paraId="1E2B9A49" w14:textId="5F6D5B0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1"/>
          <w:szCs w:val="21"/>
        </w:rPr>
        <w:t>Authors are listed in alphabetical order. We thank Jack Levy for his detailed comments and helpful revisions. We also thank Barbara Vis, Janne Tukiainen, Lauri Saaksvuori</w:t>
      </w:r>
      <w:ins w:id="1" w:author="S.D." w:date="2022-05-04T06:54:00Z">
        <w:r w:rsidR="006D5FDA">
          <w:rPr>
            <w:rFonts w:ascii="Times Roman" w:hAnsi="Times Roman"/>
            <w:sz w:val="21"/>
            <w:szCs w:val="21"/>
          </w:rPr>
          <w:t>,</w:t>
        </w:r>
      </w:ins>
      <w:r w:rsidRPr="00527104">
        <w:rPr>
          <w:rFonts w:ascii="Times Roman" w:hAnsi="Times Roman"/>
          <w:sz w:val="21"/>
          <w:szCs w:val="21"/>
        </w:rPr>
        <w:t xml:space="preserve"> and Salomo Hirvonen for their insightful comments and suggestions. Denise Laroze and Mauricio Lopez provided useful comments about the experimental design. We thank O</w:t>
      </w:r>
      <w:r w:rsidRPr="00527104">
        <w:rPr>
          <w:rFonts w:ascii="Times Roman" w:hAnsi="Times Roman"/>
          <w:sz w:val="21"/>
          <w:szCs w:val="21"/>
          <w:rtl/>
        </w:rPr>
        <w:t>’</w:t>
      </w:r>
      <w:r w:rsidRPr="00527104">
        <w:rPr>
          <w:rFonts w:ascii="Times Roman" w:hAnsi="Times Roman"/>
          <w:sz w:val="21"/>
          <w:szCs w:val="21"/>
        </w:rPr>
        <w:t xml:space="preserve">Higgins University for funding part of this project. Andrea Canales gratefully acknowledges financial support from FONDECYT Postdoctoral, Grant/Award Number 3200650, and the Institute for Research in Market Imperfections and Public Policy (MIPP, ICS13_002 ANID). We also thank the participants and organizers of the talks at the 2019 Centre for Experimental Social Sciences Workshop at Universidad de Santiago (Santiago, Chile), the </w:t>
      </w:r>
      <w:r w:rsidRPr="00527104">
        <w:rPr>
          <w:rFonts w:ascii="Times Roman" w:hAnsi="Times Roman"/>
          <w:sz w:val="21"/>
          <w:szCs w:val="21"/>
          <w:rtl/>
        </w:rPr>
        <w:t>“</w:t>
      </w:r>
      <w:r w:rsidRPr="00527104">
        <w:rPr>
          <w:rFonts w:ascii="Times Roman" w:hAnsi="Times Roman"/>
          <w:sz w:val="21"/>
          <w:szCs w:val="21"/>
        </w:rPr>
        <w:t xml:space="preserve">2021 DPINVEST &amp; INVESThub Workshop on Interventions, Evaluations and Field Experiments,” the 2021 Political Science and the 2021 School of Economics seminars at the University of Turku, the 2022 General Seminar at Åbo Akademi (all of them held in Turku, Finland), the 2022 ECPR General Conference (Innsbruck, Austria), the 2022 EPSA Annual Conference (Prague, Czech Republic), the 2022 Conference of the Society for Institutional &amp; Organizational Economics (Toronto, Canada) and the 2022 Latin American Studies Association Congress (virtual). We would also like to thank the </w:t>
      </w:r>
      <w:ins w:id="2" w:author="S.D." w:date="2022-05-04T06:55:00Z">
        <w:r w:rsidR="006D5FDA">
          <w:rPr>
            <w:rFonts w:ascii="Times Roman" w:hAnsi="Times Roman"/>
            <w:sz w:val="21"/>
            <w:szCs w:val="21"/>
          </w:rPr>
          <w:t>e</w:t>
        </w:r>
      </w:ins>
      <w:del w:id="3" w:author="S.D." w:date="2022-05-04T06:55:00Z">
        <w:r w:rsidRPr="00527104" w:rsidDel="006D5FDA">
          <w:rPr>
            <w:rFonts w:ascii="Times Roman" w:hAnsi="Times Roman"/>
            <w:sz w:val="21"/>
            <w:szCs w:val="21"/>
          </w:rPr>
          <w:delText>E</w:delText>
        </w:r>
      </w:del>
      <w:r w:rsidRPr="00527104">
        <w:rPr>
          <w:rFonts w:ascii="Times Roman" w:hAnsi="Times Roman"/>
          <w:sz w:val="21"/>
          <w:szCs w:val="21"/>
        </w:rPr>
        <w:t xml:space="preserve">ditor of </w:t>
      </w:r>
      <w:commentRangeStart w:id="4"/>
      <w:r w:rsidRPr="00527104">
        <w:rPr>
          <w:rFonts w:ascii="Times Roman" w:hAnsi="Times Roman"/>
          <w:sz w:val="21"/>
          <w:szCs w:val="21"/>
        </w:rPr>
        <w:t>Electoral Studies</w:t>
      </w:r>
      <w:del w:id="5" w:author="S.D." w:date="2022-05-03T23:01:00Z">
        <w:r w:rsidRPr="00527104" w:rsidDel="006E4F54">
          <w:rPr>
            <w:rFonts w:ascii="Times Roman" w:hAnsi="Times Roman"/>
            <w:sz w:val="21"/>
            <w:szCs w:val="21"/>
          </w:rPr>
          <w:delText>,</w:delText>
        </w:r>
      </w:del>
      <w:r w:rsidRPr="00527104">
        <w:rPr>
          <w:rFonts w:ascii="Times Roman" w:hAnsi="Times Roman"/>
          <w:sz w:val="21"/>
          <w:szCs w:val="21"/>
        </w:rPr>
        <w:t xml:space="preserve"> </w:t>
      </w:r>
      <w:commentRangeEnd w:id="4"/>
      <w:r w:rsidR="006D5FDA">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4"/>
      </w:r>
      <w:r w:rsidRPr="00527104">
        <w:rPr>
          <w:rFonts w:ascii="Times Roman" w:hAnsi="Times Roman"/>
          <w:sz w:val="21"/>
          <w:szCs w:val="21"/>
        </w:rPr>
        <w:t xml:space="preserve">and three reviewers for their very good suggestions and constructive criticism. Their comments certainly improved the paper significantly. Javiera Tobar, Cristopher Sandoval and Bastián Garrido provided excellent research assistance. The usual caveats apply. </w:t>
      </w:r>
    </w:p>
    <w:p w14:paraId="09CAB2D9" w14:textId="77777777" w:rsidR="008C01C7" w:rsidRPr="00527104" w:rsidRDefault="002E0990">
      <w:pPr>
        <w:pStyle w:val="Default"/>
        <w:spacing w:before="0" w:after="240" w:line="240" w:lineRule="auto"/>
        <w:jc w:val="center"/>
        <w:rPr>
          <w:rFonts w:ascii="Times Roman" w:eastAsia="Times Roman" w:hAnsi="Times Roman" w:cs="Times Roman"/>
          <w:b/>
          <w:bCs/>
        </w:rPr>
      </w:pPr>
      <w:r w:rsidRPr="00527104">
        <w:rPr>
          <w:rFonts w:ascii="Times Roman" w:hAnsi="Times Roman"/>
          <w:b/>
          <w:bCs/>
          <w:sz w:val="27"/>
          <w:szCs w:val="27"/>
        </w:rPr>
        <w:t xml:space="preserve">Abstract </w:t>
      </w:r>
    </w:p>
    <w:p w14:paraId="403BD785" w14:textId="6822BB4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rPr>
        <w:lastRenderedPageBreak/>
        <w:t>Most traditional theories of clientelism assert that parties in need of securing electoral support invest in vote buying. We consider this framework limited because of two reasons. First, it assumes that losses and gains affect a party</w:t>
      </w:r>
      <w:r w:rsidRPr="00527104">
        <w:rPr>
          <w:rFonts w:ascii="Times Roman" w:hAnsi="Times Roman"/>
          <w:rtl/>
        </w:rPr>
        <w:t>’</w:t>
      </w:r>
      <w:r w:rsidRPr="00527104">
        <w:rPr>
          <w:rFonts w:ascii="Times Roman" w:hAnsi="Times Roman"/>
        </w:rPr>
        <w:t xml:space="preserve">s decision-making process in </w:t>
      </w:r>
      <w:del w:id="6" w:author="S.D." w:date="2022-05-04T06:52:00Z">
        <w:r w:rsidRPr="00527104" w:rsidDel="00864D86">
          <w:rPr>
            <w:rFonts w:ascii="Times Roman" w:hAnsi="Times Roman"/>
          </w:rPr>
          <w:delText xml:space="preserve">a </w:delText>
        </w:r>
      </w:del>
      <w:r w:rsidRPr="00527104">
        <w:rPr>
          <w:rFonts w:ascii="Times Roman" w:hAnsi="Times Roman"/>
        </w:rPr>
        <w:t>comparable way</w:t>
      </w:r>
      <w:ins w:id="7" w:author="S.D." w:date="2022-05-04T06:52:00Z">
        <w:r w:rsidR="00864D86">
          <w:rPr>
            <w:rFonts w:ascii="Times Roman" w:hAnsi="Times Roman"/>
          </w:rPr>
          <w:t>s</w:t>
        </w:r>
      </w:ins>
      <w:r w:rsidRPr="00527104">
        <w:rPr>
          <w:rFonts w:ascii="Times Roman" w:hAnsi="Times Roman"/>
        </w:rPr>
        <w:t xml:space="preserve">. Second, the framework assumes that the decision-making process of clientelist political parties focuses only on absolute levels of utility while overlooking changes in outcomes with respect to a reference point. By proposing a shift from gains to a one focused on losses, we hypothesize that parties are risk-averse in the domain of gains and risk-seeking in the domain of losses—i.e., losing an election hurts more than winning an election pleases. Unlike traditional theories of clientelism, we argue that clientelist political parties buy more votes when they are winning </w:t>
      </w:r>
      <w:ins w:id="8" w:author="S.D." w:date="2022-05-03T23:42:00Z">
        <w:r w:rsidR="00CD7830">
          <w:rPr>
            <w:rFonts w:ascii="Times Roman" w:hAnsi="Times Roman"/>
          </w:rPr>
          <w:t>an</w:t>
        </w:r>
      </w:ins>
      <w:del w:id="9" w:author="S.D." w:date="2022-05-03T23:42:00Z">
        <w:r w:rsidRPr="00527104" w:rsidDel="00CD7830">
          <w:rPr>
            <w:rFonts w:ascii="Times Roman" w:hAnsi="Times Roman"/>
          </w:rPr>
          <w:delText>the</w:delText>
        </w:r>
      </w:del>
      <w:r w:rsidRPr="00527104">
        <w:rPr>
          <w:rFonts w:ascii="Times Roman" w:hAnsi="Times Roman"/>
        </w:rPr>
        <w:t xml:space="preserve"> election or have experienced important losses in the past. We designed an economic experiment based on traditional theories of voting and vote buying. Exploiting these novel experimental data</w:t>
      </w:r>
      <w:ins w:id="10" w:author="S.D." w:date="2022-05-03T23:42:00Z">
        <w:r w:rsidR="00CD7830">
          <w:rPr>
            <w:rFonts w:ascii="Times Roman" w:hAnsi="Times Roman"/>
          </w:rPr>
          <w:t>,</w:t>
        </w:r>
      </w:ins>
      <w:r w:rsidRPr="00527104">
        <w:rPr>
          <w:rFonts w:ascii="Times Roman" w:hAnsi="Times Roman"/>
        </w:rPr>
        <w:t xml:space="preserve"> we show that prospect theory bridges important unexplained gaps in the literature. </w:t>
      </w:r>
    </w:p>
    <w:p w14:paraId="52C7D4FE" w14:textId="77777777" w:rsidR="008C01C7" w:rsidRPr="00527104" w:rsidRDefault="002E0990">
      <w:pPr>
        <w:pStyle w:val="Default"/>
        <w:spacing w:before="0" w:after="240" w:line="240" w:lineRule="auto"/>
      </w:pPr>
      <w:r w:rsidRPr="00527104">
        <w:rPr>
          <w:rFonts w:ascii="Arial Unicode MS" w:eastAsia="Arial Unicode MS" w:hAnsi="Arial Unicode MS" w:cs="Arial Unicode MS"/>
          <w:sz w:val="32"/>
          <w:szCs w:val="32"/>
        </w:rPr>
        <w:br w:type="page"/>
      </w:r>
    </w:p>
    <w:p w14:paraId="5742FFA5" w14:textId="2BCA7C18"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32"/>
          <w:szCs w:val="32"/>
        </w:rPr>
        <w:lastRenderedPageBreak/>
        <w:t xml:space="preserve">I. Parties </w:t>
      </w:r>
      <w:del w:id="11" w:author="S.D." w:date="2022-05-04T07:15:00Z">
        <w:r w:rsidRPr="00527104" w:rsidDel="00F1376A">
          <w:rPr>
            <w:rFonts w:ascii="Times Roman" w:hAnsi="Times Roman"/>
            <w:sz w:val="32"/>
            <w:szCs w:val="32"/>
          </w:rPr>
          <w:delText>With</w:delText>
        </w:r>
      </w:del>
      <w:ins w:id="12" w:author="S.D." w:date="2022-05-04T07:15:00Z">
        <w:r w:rsidR="00F1376A" w:rsidRPr="00527104">
          <w:rPr>
            <w:rFonts w:ascii="Times Roman" w:hAnsi="Times Roman"/>
            <w:sz w:val="32"/>
            <w:szCs w:val="32"/>
          </w:rPr>
          <w:t>with</w:t>
        </w:r>
      </w:ins>
      <w:r w:rsidRPr="00527104">
        <w:rPr>
          <w:rFonts w:ascii="Times Roman" w:hAnsi="Times Roman"/>
          <w:sz w:val="32"/>
          <w:szCs w:val="32"/>
        </w:rPr>
        <w:t xml:space="preserve"> a Gambling Problem: Vote Buying as a Risky </w:t>
      </w:r>
      <w:ins w:id="13" w:author="S.D." w:date="2022-05-04T06:47:00Z">
        <w:r w:rsidR="003C3A48">
          <w:rPr>
            <w:rFonts w:ascii="Times Roman" w:hAnsi="Times Roman"/>
            <w:sz w:val="32"/>
            <w:szCs w:val="32"/>
          </w:rPr>
          <w:t>y</w:t>
        </w:r>
      </w:ins>
      <w:del w:id="14" w:author="S.D." w:date="2022-05-04T06:47:00Z">
        <w:r w:rsidRPr="00527104" w:rsidDel="003C3A48">
          <w:rPr>
            <w:rFonts w:ascii="Times Roman" w:hAnsi="Times Roman"/>
            <w:sz w:val="32"/>
            <w:szCs w:val="32"/>
          </w:rPr>
          <w:delText>Y</w:delText>
        </w:r>
      </w:del>
      <w:r w:rsidRPr="00527104">
        <w:rPr>
          <w:rFonts w:ascii="Times Roman" w:hAnsi="Times Roman"/>
          <w:sz w:val="32"/>
          <w:szCs w:val="32"/>
        </w:rPr>
        <w:t xml:space="preserve">et Persistent Strategy </w:t>
      </w:r>
    </w:p>
    <w:p w14:paraId="405641F2" w14:textId="7DAF2A0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Vote buying is a very risky strategy.</w:t>
      </w:r>
      <w:r w:rsidRPr="00527104">
        <w:rPr>
          <w:rFonts w:ascii="Times Roman" w:hAnsi="Times Roman"/>
          <w:position w:val="10"/>
          <w:sz w:val="19"/>
          <w:szCs w:val="19"/>
        </w:rPr>
        <w:t xml:space="preserve">1 </w:t>
      </w:r>
      <w:r w:rsidRPr="00527104">
        <w:rPr>
          <w:rFonts w:ascii="Times Roman" w:hAnsi="Times Roman"/>
          <w:sz w:val="27"/>
          <w:szCs w:val="27"/>
        </w:rPr>
        <w:t>First, it is illegal.</w:t>
      </w:r>
      <w:r w:rsidRPr="00527104">
        <w:rPr>
          <w:rFonts w:ascii="Times Roman" w:hAnsi="Times Roman"/>
          <w:position w:val="10"/>
          <w:sz w:val="19"/>
          <w:szCs w:val="19"/>
        </w:rPr>
        <w:t xml:space="preserve">2 </w:t>
      </w:r>
      <w:r w:rsidRPr="00527104">
        <w:rPr>
          <w:rFonts w:ascii="Times Roman" w:hAnsi="Times Roman"/>
          <w:sz w:val="27"/>
          <w:szCs w:val="27"/>
        </w:rPr>
        <w:t xml:space="preserve">Buying votes requires extra care to avoid reputational, electoral, and legal costs. For instance, due to the stigma associated with vote buying, clientelist political parties might risk </w:t>
      </w:r>
      <w:ins w:id="15" w:author="S.D." w:date="2022-05-04T06:54:00Z">
        <w:r w:rsidR="0036428F">
          <w:rPr>
            <w:rFonts w:ascii="Times Roman" w:hAnsi="Times Roman"/>
            <w:sz w:val="27"/>
            <w:szCs w:val="27"/>
          </w:rPr>
          <w:t xml:space="preserve">losing </w:t>
        </w:r>
      </w:ins>
      <w:r w:rsidRPr="00527104">
        <w:rPr>
          <w:rFonts w:ascii="Times Roman" w:hAnsi="Times Roman"/>
          <w:sz w:val="27"/>
          <w:szCs w:val="27"/>
        </w:rPr>
        <w:t>electoral support from the wealthy (Weitz-Shapiro</w:t>
      </w:r>
      <w:ins w:id="16" w:author="S.D." w:date="2022-05-03T23:43:00Z">
        <w:r w:rsidR="00DE344B">
          <w:rPr>
            <w:rFonts w:ascii="Times Roman" w:hAnsi="Times Roman"/>
            <w:sz w:val="27"/>
            <w:szCs w:val="27"/>
          </w:rPr>
          <w:t>,</w:t>
        </w:r>
      </w:ins>
      <w:r w:rsidRPr="00527104">
        <w:rPr>
          <w:rFonts w:ascii="Times Roman" w:hAnsi="Times Roman"/>
          <w:sz w:val="27"/>
          <w:szCs w:val="27"/>
        </w:rPr>
        <w:t xml:space="preserve"> 2012) or from society in general (González-Ocantos, Kiewiet de Jonge, </w:t>
      </w:r>
      <w:ins w:id="17" w:author="S.D." w:date="2022-05-03T23:44:00Z">
        <w:r w:rsidR="009309E1">
          <w:rPr>
            <w:rFonts w:ascii="Times Roman" w:hAnsi="Times Roman"/>
            <w:sz w:val="27"/>
            <w:szCs w:val="27"/>
          </w:rPr>
          <w:t>&amp;</w:t>
        </w:r>
      </w:ins>
      <w:del w:id="18" w:author="S.D." w:date="2022-05-03T23:44:00Z">
        <w:r w:rsidRPr="00527104" w:rsidDel="009309E1">
          <w:rPr>
            <w:rFonts w:ascii="Times Roman" w:hAnsi="Times Roman"/>
            <w:sz w:val="27"/>
            <w:szCs w:val="27"/>
          </w:rPr>
          <w:delText>and</w:delText>
        </w:r>
      </w:del>
      <w:r w:rsidRPr="00527104">
        <w:rPr>
          <w:rFonts w:ascii="Times Roman" w:hAnsi="Times Roman"/>
          <w:sz w:val="27"/>
          <w:szCs w:val="27"/>
        </w:rPr>
        <w:t xml:space="preserve"> Nickerson</w:t>
      </w:r>
      <w:ins w:id="19" w:author="S.D." w:date="2022-05-03T23:44:00Z">
        <w:r w:rsidR="009309E1">
          <w:rPr>
            <w:rFonts w:ascii="Times Roman" w:hAnsi="Times Roman"/>
            <w:sz w:val="27"/>
            <w:szCs w:val="27"/>
          </w:rPr>
          <w:t>,</w:t>
        </w:r>
      </w:ins>
      <w:r w:rsidRPr="00527104">
        <w:rPr>
          <w:rFonts w:ascii="Times Roman" w:hAnsi="Times Roman"/>
          <w:sz w:val="27"/>
          <w:szCs w:val="27"/>
        </w:rPr>
        <w:t xml:space="preserve"> 2014). Second, vote choices are secret, thus preventing parties from conducting effective monitoring and enforcement (Nichter</w:t>
      </w:r>
      <w:ins w:id="20" w:author="S.D." w:date="2022-05-03T23:44:00Z">
        <w:r w:rsidR="009309E1">
          <w:rPr>
            <w:rFonts w:ascii="Times Roman" w:hAnsi="Times Roman"/>
            <w:sz w:val="27"/>
            <w:szCs w:val="27"/>
          </w:rPr>
          <w:t>,</w:t>
        </w:r>
      </w:ins>
      <w:r w:rsidRPr="00527104">
        <w:rPr>
          <w:rFonts w:ascii="Times Roman" w:hAnsi="Times Roman"/>
          <w:sz w:val="27"/>
          <w:szCs w:val="27"/>
        </w:rPr>
        <w:t xml:space="preserve"> 2008). Even in developing contexts such as Africa (Wantchekon</w:t>
      </w:r>
      <w:ins w:id="21" w:author="S.D." w:date="2022-05-03T23:44:00Z">
        <w:r w:rsidR="009309E1">
          <w:rPr>
            <w:rFonts w:ascii="Times Roman" w:hAnsi="Times Roman"/>
            <w:sz w:val="27"/>
            <w:szCs w:val="27"/>
          </w:rPr>
          <w:t>,</w:t>
        </w:r>
      </w:ins>
      <w:r w:rsidRPr="00527104">
        <w:rPr>
          <w:rFonts w:ascii="Times Roman" w:hAnsi="Times Roman"/>
          <w:sz w:val="27"/>
          <w:szCs w:val="27"/>
        </w:rPr>
        <w:t xml:space="preserve"> 2003; Vicente</w:t>
      </w:r>
      <w:ins w:id="22" w:author="S.D." w:date="2022-05-03T23:44:00Z">
        <w:r w:rsidR="009309E1">
          <w:rPr>
            <w:rFonts w:ascii="Times Roman" w:hAnsi="Times Roman"/>
            <w:sz w:val="27"/>
            <w:szCs w:val="27"/>
          </w:rPr>
          <w:t>,</w:t>
        </w:r>
      </w:ins>
      <w:r w:rsidRPr="00527104">
        <w:rPr>
          <w:rFonts w:ascii="Times Roman" w:hAnsi="Times Roman"/>
          <w:sz w:val="27"/>
          <w:szCs w:val="27"/>
        </w:rPr>
        <w:t xml:space="preserve"> 2014), the Philippines (Hicken, Leider, et al.</w:t>
      </w:r>
      <w:ins w:id="23" w:author="S.D." w:date="2022-05-03T23:44:00Z">
        <w:r w:rsidR="000A337C">
          <w:rPr>
            <w:rFonts w:ascii="Times Roman" w:hAnsi="Times Roman"/>
            <w:sz w:val="27"/>
            <w:szCs w:val="27"/>
          </w:rPr>
          <w:t>,</w:t>
        </w:r>
      </w:ins>
      <w:r w:rsidRPr="00527104">
        <w:rPr>
          <w:rFonts w:ascii="Times Roman" w:hAnsi="Times Roman"/>
          <w:sz w:val="27"/>
          <w:szCs w:val="27"/>
        </w:rPr>
        <w:t xml:space="preserve"> 2015; Hicken, Leider, et al.</w:t>
      </w:r>
      <w:ins w:id="24" w:author="S.D." w:date="2022-05-03T23:45:00Z">
        <w:r w:rsidR="000A337C">
          <w:rPr>
            <w:rFonts w:ascii="Times Roman" w:hAnsi="Times Roman"/>
            <w:sz w:val="27"/>
            <w:szCs w:val="27"/>
          </w:rPr>
          <w:t>,</w:t>
        </w:r>
      </w:ins>
      <w:r w:rsidRPr="00527104">
        <w:rPr>
          <w:rFonts w:ascii="Times Roman" w:hAnsi="Times Roman"/>
          <w:sz w:val="27"/>
          <w:szCs w:val="27"/>
        </w:rPr>
        <w:t xml:space="preserve"> 2018) and Latin America (Hidalgo </w:t>
      </w:r>
      <w:ins w:id="25" w:author="S.D." w:date="2022-05-03T23:45:00Z">
        <w:r w:rsidR="000A337C">
          <w:rPr>
            <w:rFonts w:ascii="Times Roman" w:hAnsi="Times Roman"/>
            <w:sz w:val="27"/>
            <w:szCs w:val="27"/>
          </w:rPr>
          <w:t>&amp;</w:t>
        </w:r>
      </w:ins>
      <w:del w:id="26" w:author="S.D." w:date="2022-05-03T23:45:00Z">
        <w:r w:rsidRPr="00527104" w:rsidDel="000A337C">
          <w:rPr>
            <w:rFonts w:ascii="Times Roman" w:hAnsi="Times Roman"/>
            <w:sz w:val="27"/>
            <w:szCs w:val="27"/>
          </w:rPr>
          <w:delText>and</w:delText>
        </w:r>
      </w:del>
      <w:r w:rsidRPr="00527104">
        <w:rPr>
          <w:rFonts w:ascii="Times Roman" w:hAnsi="Times Roman"/>
          <w:sz w:val="27"/>
          <w:szCs w:val="27"/>
        </w:rPr>
        <w:t xml:space="preserve"> Nichter</w:t>
      </w:r>
      <w:ins w:id="27" w:author="S.D." w:date="2022-05-03T23:45:00Z">
        <w:r w:rsidR="000A337C">
          <w:rPr>
            <w:rFonts w:ascii="Times Roman" w:hAnsi="Times Roman"/>
            <w:sz w:val="27"/>
            <w:szCs w:val="27"/>
          </w:rPr>
          <w:t>,</w:t>
        </w:r>
      </w:ins>
      <w:r w:rsidRPr="00527104">
        <w:rPr>
          <w:rFonts w:ascii="Times Roman" w:hAnsi="Times Roman"/>
          <w:sz w:val="27"/>
          <w:szCs w:val="27"/>
        </w:rPr>
        <w:t xml:space="preserve"> 2015; Oliveros</w:t>
      </w:r>
      <w:ins w:id="28" w:author="S.D." w:date="2022-05-03T23:45:00Z">
        <w:r w:rsidR="004B1216">
          <w:rPr>
            <w:rFonts w:ascii="Times Roman" w:hAnsi="Times Roman"/>
            <w:sz w:val="27"/>
            <w:szCs w:val="27"/>
          </w:rPr>
          <w:t>,</w:t>
        </w:r>
      </w:ins>
      <w:r w:rsidRPr="00527104">
        <w:rPr>
          <w:rFonts w:ascii="Times Roman" w:hAnsi="Times Roman"/>
          <w:sz w:val="27"/>
          <w:szCs w:val="27"/>
        </w:rPr>
        <w:t xml:space="preserve"> 2019; V. Murillo, Oliveros, </w:t>
      </w:r>
      <w:ins w:id="29" w:author="S.D." w:date="2022-05-03T23:45:00Z">
        <w:r w:rsidR="004B1216">
          <w:rPr>
            <w:rFonts w:ascii="Times Roman" w:hAnsi="Times Roman"/>
            <w:sz w:val="27"/>
            <w:szCs w:val="27"/>
          </w:rPr>
          <w:t>&amp;</w:t>
        </w:r>
      </w:ins>
      <w:del w:id="30" w:author="S.D." w:date="2022-05-03T23:45:00Z">
        <w:r w:rsidRPr="00527104" w:rsidDel="004B1216">
          <w:rPr>
            <w:rFonts w:ascii="Times Roman" w:hAnsi="Times Roman"/>
            <w:sz w:val="27"/>
            <w:szCs w:val="27"/>
          </w:rPr>
          <w:delText>and</w:delText>
        </w:r>
      </w:del>
      <w:r w:rsidRPr="00527104">
        <w:rPr>
          <w:rFonts w:ascii="Times Roman" w:hAnsi="Times Roman"/>
          <w:sz w:val="27"/>
          <w:szCs w:val="27"/>
        </w:rPr>
        <w:t xml:space="preserve"> Zarazaga</w:t>
      </w:r>
      <w:ins w:id="31" w:author="S.D." w:date="2022-05-03T23:45:00Z">
        <w:r w:rsidR="004B1216">
          <w:rPr>
            <w:rFonts w:ascii="Times Roman" w:hAnsi="Times Roman"/>
            <w:sz w:val="27"/>
            <w:szCs w:val="27"/>
          </w:rPr>
          <w:t>,</w:t>
        </w:r>
      </w:ins>
      <w:r w:rsidRPr="00527104">
        <w:rPr>
          <w:rFonts w:ascii="Times Roman" w:hAnsi="Times Roman"/>
          <w:sz w:val="27"/>
          <w:szCs w:val="27"/>
        </w:rPr>
        <w:t xml:space="preserve"> 2021), voters might accept the private benefit but then secretly vote for another party (Stokes</w:t>
      </w:r>
      <w:ins w:id="32" w:author="S.D." w:date="2022-05-03T23:46:00Z">
        <w:r w:rsidR="004B1216">
          <w:rPr>
            <w:rFonts w:ascii="Times Roman" w:hAnsi="Times Roman"/>
            <w:sz w:val="27"/>
            <w:szCs w:val="27"/>
          </w:rPr>
          <w:t>,</w:t>
        </w:r>
      </w:ins>
      <w:r w:rsidRPr="00527104">
        <w:rPr>
          <w:rFonts w:ascii="Times Roman" w:hAnsi="Times Roman"/>
          <w:sz w:val="27"/>
          <w:szCs w:val="27"/>
        </w:rPr>
        <w:t xml:space="preserve"> 2005; Nichter</w:t>
      </w:r>
      <w:ins w:id="33" w:author="S.D." w:date="2022-05-03T23:46:00Z">
        <w:r w:rsidR="004B1216">
          <w:rPr>
            <w:rFonts w:ascii="Times Roman" w:hAnsi="Times Roman"/>
            <w:sz w:val="27"/>
            <w:szCs w:val="27"/>
          </w:rPr>
          <w:t>,</w:t>
        </w:r>
      </w:ins>
      <w:r w:rsidRPr="00527104">
        <w:rPr>
          <w:rFonts w:ascii="Times Roman" w:hAnsi="Times Roman"/>
          <w:sz w:val="27"/>
          <w:szCs w:val="27"/>
        </w:rPr>
        <w:t xml:space="preserve"> 2008; Szwarcberg</w:t>
      </w:r>
      <w:ins w:id="34" w:author="S.D." w:date="2022-05-03T23:46:00Z">
        <w:r w:rsidR="004B1216">
          <w:rPr>
            <w:rFonts w:ascii="Times Roman" w:hAnsi="Times Roman"/>
            <w:sz w:val="27"/>
            <w:szCs w:val="27"/>
          </w:rPr>
          <w:t>,</w:t>
        </w:r>
      </w:ins>
      <w:r w:rsidRPr="00527104">
        <w:rPr>
          <w:rFonts w:ascii="Times Roman" w:hAnsi="Times Roman"/>
          <w:sz w:val="27"/>
          <w:szCs w:val="27"/>
        </w:rPr>
        <w:t xml:space="preserve"> 2013; González-Ocantos, Kiewiet de Jonge, </w:t>
      </w:r>
      <w:del w:id="35" w:author="S.D." w:date="2022-05-03T23:46:00Z">
        <w:r w:rsidRPr="00527104" w:rsidDel="004B1216">
          <w:rPr>
            <w:rFonts w:ascii="Times Roman" w:hAnsi="Times Roman"/>
            <w:sz w:val="27"/>
            <w:szCs w:val="27"/>
          </w:rPr>
          <w:delText>and</w:delText>
        </w:r>
      </w:del>
      <w:ins w:id="36" w:author="S.D." w:date="2022-05-03T23:46:00Z">
        <w:r w:rsidR="004B1216">
          <w:rPr>
            <w:rFonts w:ascii="Times Roman" w:hAnsi="Times Roman"/>
            <w:sz w:val="27"/>
            <w:szCs w:val="27"/>
          </w:rPr>
          <w:t>&amp;</w:t>
        </w:r>
      </w:ins>
      <w:r w:rsidRPr="00527104">
        <w:rPr>
          <w:rFonts w:ascii="Times Roman" w:hAnsi="Times Roman"/>
          <w:sz w:val="27"/>
          <w:szCs w:val="27"/>
        </w:rPr>
        <w:t xml:space="preserve"> Nickerson</w:t>
      </w:r>
      <w:ins w:id="37" w:author="S.D." w:date="2022-05-03T23:46:00Z">
        <w:r w:rsidR="004B1216">
          <w:rPr>
            <w:rFonts w:ascii="Times Roman" w:hAnsi="Times Roman"/>
            <w:sz w:val="27"/>
            <w:szCs w:val="27"/>
          </w:rPr>
          <w:t>,</w:t>
        </w:r>
      </w:ins>
      <w:r w:rsidRPr="00527104">
        <w:rPr>
          <w:rFonts w:ascii="Times Roman" w:hAnsi="Times Roman"/>
          <w:sz w:val="27"/>
          <w:szCs w:val="27"/>
        </w:rPr>
        <w:t xml:space="preserve"> 2014; Vicente</w:t>
      </w:r>
      <w:ins w:id="38" w:author="S.D." w:date="2022-05-03T23:46:00Z">
        <w:r w:rsidR="004B1216">
          <w:rPr>
            <w:rFonts w:ascii="Times Roman" w:hAnsi="Times Roman"/>
            <w:sz w:val="27"/>
            <w:szCs w:val="27"/>
          </w:rPr>
          <w:t>,</w:t>
        </w:r>
      </w:ins>
      <w:r w:rsidRPr="00527104">
        <w:rPr>
          <w:rFonts w:ascii="Times Roman" w:hAnsi="Times Roman"/>
          <w:sz w:val="27"/>
          <w:szCs w:val="27"/>
        </w:rPr>
        <w:t xml:space="preserve"> 2014), rendering the risks taken by the clientelist party worthless.</w:t>
      </w:r>
      <w:r w:rsidRPr="00527104">
        <w:rPr>
          <w:rFonts w:ascii="Times Roman" w:hAnsi="Times Roman"/>
          <w:position w:val="10"/>
          <w:sz w:val="19"/>
          <w:szCs w:val="19"/>
        </w:rPr>
        <w:t xml:space="preserve">3 </w:t>
      </w:r>
    </w:p>
    <w:p w14:paraId="482CB50F" w14:textId="4C9CFE12" w:rsidR="008C01C7" w:rsidRPr="00527104" w:rsidRDefault="002E0990">
      <w:pPr>
        <w:pStyle w:val="Default"/>
        <w:spacing w:before="0" w:after="240" w:line="240" w:lineRule="auto"/>
        <w:jc w:val="both"/>
        <w:rPr>
          <w:rFonts w:ascii="Times Roman" w:eastAsia="Times Roman" w:hAnsi="Times Roman" w:cs="Times Roman"/>
          <w:sz w:val="27"/>
          <w:szCs w:val="27"/>
        </w:rPr>
      </w:pPr>
      <w:r w:rsidRPr="00527104">
        <w:rPr>
          <w:rFonts w:ascii="Times Roman" w:hAnsi="Times Roman"/>
          <w:sz w:val="27"/>
          <w:szCs w:val="27"/>
        </w:rPr>
        <w:t>If vote buying is risky (Szwarcberg</w:t>
      </w:r>
      <w:ins w:id="39" w:author="S.D." w:date="2022-05-03T23:46:00Z">
        <w:r w:rsidR="004A620C">
          <w:rPr>
            <w:rFonts w:ascii="Times Roman" w:hAnsi="Times Roman"/>
            <w:sz w:val="27"/>
            <w:szCs w:val="27"/>
          </w:rPr>
          <w:t>,</w:t>
        </w:r>
      </w:ins>
      <w:r w:rsidRPr="00527104">
        <w:rPr>
          <w:rFonts w:ascii="Times Roman" w:hAnsi="Times Roman"/>
          <w:sz w:val="27"/>
          <w:szCs w:val="27"/>
        </w:rPr>
        <w:t xml:space="preserve"> 2013, p. 43), expensive (Zarazaga</w:t>
      </w:r>
      <w:ins w:id="40" w:author="S.D." w:date="2022-05-03T23:46:00Z">
        <w:r w:rsidR="004A620C">
          <w:rPr>
            <w:rFonts w:ascii="Times Roman" w:hAnsi="Times Roman"/>
            <w:sz w:val="27"/>
            <w:szCs w:val="27"/>
          </w:rPr>
          <w:t>,</w:t>
        </w:r>
      </w:ins>
      <w:r w:rsidRPr="00527104">
        <w:rPr>
          <w:rFonts w:ascii="Times Roman" w:hAnsi="Times Roman"/>
          <w:sz w:val="27"/>
          <w:szCs w:val="27"/>
        </w:rPr>
        <w:t xml:space="preserve"> 2014, p. 35), and uncertain (Rueda 2017, p. 164), </w:t>
      </w:r>
      <w:ins w:id="41" w:author="S.D." w:date="2022-05-04T06:54:00Z">
        <w:r w:rsidR="0036428F">
          <w:rPr>
            <w:rFonts w:ascii="Times Roman" w:hAnsi="Times Roman"/>
            <w:sz w:val="27"/>
            <w:szCs w:val="27"/>
          </w:rPr>
          <w:t>h</w:t>
        </w:r>
      </w:ins>
      <w:del w:id="42" w:author="S.D." w:date="2022-05-04T06:54:00Z">
        <w:r w:rsidRPr="00527104" w:rsidDel="0036428F">
          <w:rPr>
            <w:rFonts w:ascii="Times Roman" w:hAnsi="Times Roman"/>
            <w:sz w:val="27"/>
            <w:szCs w:val="27"/>
          </w:rPr>
          <w:delText>H</w:delText>
        </w:r>
      </w:del>
      <w:r w:rsidRPr="00527104">
        <w:rPr>
          <w:rFonts w:ascii="Times Roman" w:hAnsi="Times Roman"/>
          <w:sz w:val="27"/>
          <w:szCs w:val="27"/>
        </w:rPr>
        <w:t xml:space="preserve">ow do clientelist political parties allocate scarce resources efficiently? In this paper, we address two related but more specific questions about strategic vote buying related to the role of political contestation and sunk costs. First, </w:t>
      </w:r>
      <w:ins w:id="43" w:author="S.D." w:date="2022-05-03T23:47:00Z">
        <w:r w:rsidR="004A620C">
          <w:rPr>
            <w:rFonts w:ascii="Times Roman" w:hAnsi="Times Roman"/>
            <w:sz w:val="27"/>
            <w:szCs w:val="27"/>
          </w:rPr>
          <w:t>h</w:t>
        </w:r>
      </w:ins>
      <w:del w:id="44" w:author="S.D." w:date="2022-05-03T23:47:00Z">
        <w:r w:rsidRPr="00527104" w:rsidDel="004A620C">
          <w:rPr>
            <w:rFonts w:ascii="Times Roman" w:hAnsi="Times Roman"/>
            <w:sz w:val="27"/>
            <w:szCs w:val="27"/>
          </w:rPr>
          <w:delText>H</w:delText>
        </w:r>
      </w:del>
      <w:r w:rsidRPr="00527104">
        <w:rPr>
          <w:rFonts w:ascii="Times Roman" w:hAnsi="Times Roman"/>
          <w:sz w:val="27"/>
          <w:szCs w:val="27"/>
        </w:rPr>
        <w:t xml:space="preserve">ow risk-tolerant are parties when facing contested elections? Second, </w:t>
      </w:r>
      <w:ins w:id="45" w:author="S.D." w:date="2022-05-03T23:47:00Z">
        <w:r w:rsidR="004A620C">
          <w:rPr>
            <w:rFonts w:ascii="Times Roman" w:hAnsi="Times Roman"/>
            <w:sz w:val="27"/>
            <w:szCs w:val="27"/>
          </w:rPr>
          <w:t>d</w:t>
        </w:r>
      </w:ins>
      <w:del w:id="46" w:author="S.D." w:date="2022-05-03T23:47:00Z">
        <w:r w:rsidRPr="00527104" w:rsidDel="004A620C">
          <w:rPr>
            <w:rFonts w:ascii="Times Roman" w:hAnsi="Times Roman"/>
            <w:sz w:val="27"/>
            <w:szCs w:val="27"/>
          </w:rPr>
          <w:delText>D</w:delText>
        </w:r>
      </w:del>
      <w:r w:rsidRPr="00527104">
        <w:rPr>
          <w:rFonts w:ascii="Times Roman" w:hAnsi="Times Roman"/>
          <w:sz w:val="27"/>
          <w:szCs w:val="27"/>
        </w:rPr>
        <w:t xml:space="preserve">o clientelist political parties consider </w:t>
      </w:r>
      <w:ins w:id="47" w:author="S.D." w:date="2022-05-03T23:47:00Z">
        <w:r w:rsidR="004A620C">
          <w:rPr>
            <w:rFonts w:ascii="Times Roman" w:hAnsi="Times Roman" w:hint="cs"/>
            <w:sz w:val="27"/>
            <w:szCs w:val="27"/>
            <w:rtl/>
          </w:rPr>
          <w:t>"</w:t>
        </w:r>
      </w:ins>
      <w:del w:id="48" w:author="S.D." w:date="2022-05-03T23:47:00Z">
        <w:r w:rsidRPr="00527104" w:rsidDel="004A620C">
          <w:rPr>
            <w:rFonts w:ascii="Times Roman" w:hAnsi="Times Roman"/>
            <w:sz w:val="27"/>
            <w:szCs w:val="27"/>
            <w:rtl/>
          </w:rPr>
          <w:delText>“</w:delText>
        </w:r>
      </w:del>
      <w:r w:rsidRPr="00527104">
        <w:rPr>
          <w:rFonts w:ascii="Times Roman" w:hAnsi="Times Roman"/>
          <w:sz w:val="27"/>
          <w:szCs w:val="27"/>
        </w:rPr>
        <w:t>yesterday</w:t>
      </w:r>
      <w:r w:rsidRPr="00527104">
        <w:rPr>
          <w:rFonts w:ascii="Times Roman" w:hAnsi="Times Roman"/>
          <w:sz w:val="27"/>
          <w:szCs w:val="27"/>
          <w:rtl/>
        </w:rPr>
        <w:t>’</w:t>
      </w:r>
      <w:r w:rsidRPr="00527104">
        <w:rPr>
          <w:rFonts w:ascii="Times Roman" w:hAnsi="Times Roman"/>
          <w:sz w:val="27"/>
          <w:szCs w:val="27"/>
        </w:rPr>
        <w:t>s</w:t>
      </w:r>
      <w:ins w:id="49" w:author="S.D." w:date="2022-05-03T23:47:00Z">
        <w:r w:rsidR="004A620C">
          <w:rPr>
            <w:rFonts w:ascii="Times Roman" w:hAnsi="Times Roman"/>
            <w:sz w:val="27"/>
            <w:szCs w:val="27"/>
          </w:rPr>
          <w:t>”</w:t>
        </w:r>
      </w:ins>
      <w:del w:id="50" w:author="S.D." w:date="2022-05-03T23:47:00Z">
        <w:r w:rsidRPr="00527104" w:rsidDel="004A620C">
          <w:rPr>
            <w:rFonts w:ascii="Times Roman" w:hAnsi="Times Roman"/>
            <w:sz w:val="27"/>
            <w:szCs w:val="27"/>
          </w:rPr>
          <w:delText>”</w:delText>
        </w:r>
      </w:del>
      <w:r w:rsidRPr="00527104">
        <w:rPr>
          <w:rFonts w:ascii="Times Roman" w:hAnsi="Times Roman"/>
          <w:sz w:val="27"/>
          <w:szCs w:val="27"/>
        </w:rPr>
        <w:t xml:space="preserve"> spending levels when buying votes </w:t>
      </w:r>
      <w:r w:rsidRPr="00527104">
        <w:rPr>
          <w:rFonts w:ascii="Times Roman" w:hAnsi="Times Roman"/>
          <w:sz w:val="27"/>
          <w:szCs w:val="27"/>
          <w:rtl/>
        </w:rPr>
        <w:t>“</w:t>
      </w:r>
      <w:r w:rsidRPr="00527104">
        <w:rPr>
          <w:rFonts w:ascii="Times Roman" w:hAnsi="Times Roman"/>
          <w:sz w:val="27"/>
          <w:szCs w:val="27"/>
        </w:rPr>
        <w:t>today”? These are important questions, as they directly speak about a party</w:t>
      </w:r>
      <w:r w:rsidRPr="00527104">
        <w:rPr>
          <w:rFonts w:ascii="Times Roman" w:hAnsi="Times Roman"/>
          <w:sz w:val="27"/>
          <w:szCs w:val="27"/>
          <w:rtl/>
        </w:rPr>
        <w:t>’</w:t>
      </w:r>
      <w:r w:rsidRPr="00527104">
        <w:rPr>
          <w:rFonts w:ascii="Times Roman" w:hAnsi="Times Roman"/>
          <w:sz w:val="27"/>
          <w:szCs w:val="27"/>
        </w:rPr>
        <w:t xml:space="preserve">s decision-making process when faced with risk. Unfortunately, we find that some of the literature provides conflicting answers to these questions. This paper posits that a number of these gaps originate in a misunderstanding </w:t>
      </w:r>
      <w:ins w:id="51" w:author="S.D." w:date="2022-05-04T06:56:00Z">
        <w:r w:rsidR="00EE1E8B">
          <w:rPr>
            <w:rFonts w:ascii="Times Roman" w:hAnsi="Times Roman"/>
            <w:sz w:val="27"/>
            <w:szCs w:val="27"/>
          </w:rPr>
          <w:t>of</w:t>
        </w:r>
      </w:ins>
      <w:del w:id="52" w:author="S.D." w:date="2022-05-04T06:56:00Z">
        <w:r w:rsidRPr="00527104" w:rsidDel="00EE1E8B">
          <w:rPr>
            <w:rFonts w:ascii="Times Roman" w:hAnsi="Times Roman"/>
            <w:sz w:val="27"/>
            <w:szCs w:val="27"/>
          </w:rPr>
          <w:delText>about</w:delText>
        </w:r>
      </w:del>
      <w:r w:rsidRPr="00527104">
        <w:rPr>
          <w:rFonts w:ascii="Times Roman" w:hAnsi="Times Roman"/>
          <w:sz w:val="27"/>
          <w:szCs w:val="27"/>
        </w:rPr>
        <w:t xml:space="preserve"> a party</w:t>
      </w:r>
      <w:r w:rsidRPr="00527104">
        <w:rPr>
          <w:rFonts w:ascii="Times Roman" w:hAnsi="Times Roman"/>
          <w:sz w:val="27"/>
          <w:szCs w:val="27"/>
          <w:rtl/>
        </w:rPr>
        <w:t>’</w:t>
      </w:r>
      <w:r w:rsidRPr="00527104">
        <w:rPr>
          <w:rFonts w:ascii="Times Roman" w:hAnsi="Times Roman"/>
          <w:sz w:val="27"/>
          <w:szCs w:val="27"/>
        </w:rPr>
        <w:t>s decision-making processes under risk.</w:t>
      </w:r>
    </w:p>
    <w:p w14:paraId="762AD99C" w14:textId="66E40866"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Traditional theories of clientelism assert that vote buying is more likely when parties are losing elections, while ignoring prior spending levels on vote buying. We consider this framework is limited in a number of ways. First, it assumes that losses and gains affect a party</w:t>
      </w:r>
      <w:r w:rsidRPr="00527104">
        <w:rPr>
          <w:rFonts w:ascii="Times Roman" w:hAnsi="Times Roman"/>
          <w:sz w:val="27"/>
          <w:szCs w:val="27"/>
          <w:rtl/>
        </w:rPr>
        <w:t>’</w:t>
      </w:r>
      <w:r w:rsidRPr="00527104">
        <w:rPr>
          <w:rFonts w:ascii="Times Roman" w:hAnsi="Times Roman"/>
          <w:sz w:val="27"/>
          <w:szCs w:val="27"/>
        </w:rPr>
        <w:t xml:space="preserve">s decision-making process in </w:t>
      </w:r>
      <w:del w:id="53" w:author="S.D." w:date="2022-05-04T07:16:00Z">
        <w:r w:rsidRPr="00527104" w:rsidDel="0001294F">
          <w:rPr>
            <w:rFonts w:ascii="Times Roman" w:hAnsi="Times Roman"/>
            <w:sz w:val="27"/>
            <w:szCs w:val="27"/>
          </w:rPr>
          <w:delText xml:space="preserve">a </w:delText>
        </w:r>
      </w:del>
      <w:r w:rsidRPr="00527104">
        <w:rPr>
          <w:rFonts w:ascii="Times Roman" w:hAnsi="Times Roman"/>
          <w:sz w:val="27"/>
          <w:szCs w:val="27"/>
        </w:rPr>
        <w:t>comparable way</w:t>
      </w:r>
      <w:ins w:id="54" w:author="S.D." w:date="2022-05-04T07:16:00Z">
        <w:r w:rsidR="0001294F">
          <w:rPr>
            <w:rFonts w:ascii="Times Roman" w:hAnsi="Times Roman"/>
            <w:sz w:val="27"/>
            <w:szCs w:val="27"/>
          </w:rPr>
          <w:t>s</w:t>
        </w:r>
      </w:ins>
      <w:r w:rsidRPr="00527104">
        <w:rPr>
          <w:rFonts w:ascii="Times Roman" w:hAnsi="Times Roman"/>
          <w:sz w:val="27"/>
          <w:szCs w:val="27"/>
        </w:rPr>
        <w:t xml:space="preserve">—i.e., winning </w:t>
      </w:r>
      <w:ins w:id="55" w:author="S.D." w:date="2022-05-03T23:48:00Z">
        <w:r w:rsidR="00B673BC">
          <w:rPr>
            <w:rFonts w:ascii="Times Roman" w:hAnsi="Times Roman"/>
            <w:sz w:val="27"/>
            <w:szCs w:val="27"/>
          </w:rPr>
          <w:t xml:space="preserve">an </w:t>
        </w:r>
      </w:ins>
      <w:r w:rsidRPr="00527104">
        <w:rPr>
          <w:rFonts w:ascii="Times Roman" w:hAnsi="Times Roman"/>
          <w:sz w:val="27"/>
          <w:szCs w:val="27"/>
        </w:rPr>
        <w:t>election</w:t>
      </w:r>
      <w:del w:id="56" w:author="S.D." w:date="2022-05-03T23:48:00Z">
        <w:r w:rsidRPr="00527104" w:rsidDel="00B673BC">
          <w:rPr>
            <w:rFonts w:ascii="Times Roman" w:hAnsi="Times Roman"/>
            <w:sz w:val="27"/>
            <w:szCs w:val="27"/>
          </w:rPr>
          <w:delText>s</w:delText>
        </w:r>
      </w:del>
      <w:r w:rsidRPr="00527104">
        <w:rPr>
          <w:rFonts w:ascii="Times Roman" w:hAnsi="Times Roman"/>
          <w:sz w:val="27"/>
          <w:szCs w:val="27"/>
        </w:rPr>
        <w:t xml:space="preserve"> feels just as good as losing one hurts. Second, it assumes that the decision-making process of clientelist political parties focuses only on absolute levels of utility while overlooking changes in outcomes with respect to a reference point—i.e., it does not matter whether clientelist parties have had successes or failures in the past (Kahneman, Knetsch, </w:t>
      </w:r>
      <w:ins w:id="57" w:author="S.D." w:date="2022-05-03T23:50:00Z">
        <w:r w:rsidR="00B673BC">
          <w:rPr>
            <w:rFonts w:ascii="Times Roman" w:hAnsi="Times Roman"/>
            <w:sz w:val="27"/>
            <w:szCs w:val="27"/>
          </w:rPr>
          <w:t>&amp;</w:t>
        </w:r>
      </w:ins>
      <w:del w:id="58" w:author="S.D." w:date="2022-05-03T23:50:00Z">
        <w:r w:rsidRPr="00527104" w:rsidDel="00B673BC">
          <w:rPr>
            <w:rFonts w:ascii="Times Roman" w:hAnsi="Times Roman"/>
            <w:sz w:val="27"/>
            <w:szCs w:val="27"/>
          </w:rPr>
          <w:delText>and</w:delText>
        </w:r>
      </w:del>
      <w:r w:rsidRPr="00527104">
        <w:rPr>
          <w:rFonts w:ascii="Times Roman" w:hAnsi="Times Roman"/>
          <w:sz w:val="27"/>
          <w:szCs w:val="27"/>
        </w:rPr>
        <w:t xml:space="preserve"> Thaler</w:t>
      </w:r>
      <w:ins w:id="59" w:author="S.D." w:date="2022-05-03T23:50:00Z">
        <w:r w:rsidR="00B673BC">
          <w:rPr>
            <w:rFonts w:ascii="Times Roman" w:hAnsi="Times Roman"/>
            <w:sz w:val="27"/>
            <w:szCs w:val="27"/>
          </w:rPr>
          <w:t>,</w:t>
        </w:r>
      </w:ins>
      <w:r w:rsidRPr="00527104">
        <w:rPr>
          <w:rFonts w:ascii="Times Roman" w:hAnsi="Times Roman"/>
          <w:sz w:val="27"/>
          <w:szCs w:val="27"/>
        </w:rPr>
        <w:t xml:space="preserve"> 1986; Schumacher et al.</w:t>
      </w:r>
      <w:ins w:id="60" w:author="S.D." w:date="2022-05-04T00:00:00Z">
        <w:r w:rsidR="00D66CB0">
          <w:rPr>
            <w:rFonts w:ascii="Times Roman" w:hAnsi="Times Roman"/>
            <w:sz w:val="27"/>
            <w:szCs w:val="27"/>
          </w:rPr>
          <w:t>,</w:t>
        </w:r>
      </w:ins>
      <w:r w:rsidRPr="00527104">
        <w:rPr>
          <w:rFonts w:ascii="Times Roman" w:hAnsi="Times Roman"/>
          <w:sz w:val="27"/>
          <w:szCs w:val="27"/>
        </w:rPr>
        <w:t xml:space="preserve"> 2015). In this paper</w:t>
      </w:r>
      <w:ins w:id="61" w:author="S.D." w:date="2022-05-04T00:00:00Z">
        <w:r w:rsidR="00F93C9F">
          <w:rPr>
            <w:rFonts w:ascii="Times Roman" w:hAnsi="Times Roman"/>
            <w:sz w:val="27"/>
            <w:szCs w:val="27"/>
          </w:rPr>
          <w:t>,</w:t>
        </w:r>
      </w:ins>
      <w:r w:rsidRPr="00527104">
        <w:rPr>
          <w:rFonts w:ascii="Times Roman" w:hAnsi="Times Roman"/>
          <w:sz w:val="27"/>
          <w:szCs w:val="27"/>
        </w:rPr>
        <w:t xml:space="preserve"> we contest these assumptions. </w:t>
      </w:r>
    </w:p>
    <w:p w14:paraId="64EB3BB7" w14:textId="551EA06C"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By introducing prospect theory (Kahneman </w:t>
      </w:r>
      <w:ins w:id="62" w:author="S.D." w:date="2022-05-04T00:01:00Z">
        <w:r w:rsidR="00F93C9F">
          <w:rPr>
            <w:rFonts w:ascii="Times Roman" w:hAnsi="Times Roman"/>
            <w:sz w:val="27"/>
            <w:szCs w:val="27"/>
          </w:rPr>
          <w:t>&amp;</w:t>
        </w:r>
      </w:ins>
      <w:del w:id="63" w:author="S.D." w:date="2022-05-04T00:01:00Z">
        <w:r w:rsidRPr="00527104" w:rsidDel="00F93C9F">
          <w:rPr>
            <w:rFonts w:ascii="Times Roman" w:hAnsi="Times Roman"/>
            <w:sz w:val="27"/>
            <w:szCs w:val="27"/>
          </w:rPr>
          <w:delText>and</w:delText>
        </w:r>
      </w:del>
      <w:r w:rsidRPr="00527104">
        <w:rPr>
          <w:rFonts w:ascii="Times Roman" w:hAnsi="Times Roman"/>
          <w:sz w:val="27"/>
          <w:szCs w:val="27"/>
        </w:rPr>
        <w:t xml:space="preserve"> Tversky</w:t>
      </w:r>
      <w:ins w:id="64" w:author="S.D." w:date="2022-05-04T00:01:00Z">
        <w:r w:rsidR="00F93C9F">
          <w:rPr>
            <w:rFonts w:ascii="Times Roman" w:hAnsi="Times Roman"/>
            <w:sz w:val="27"/>
            <w:szCs w:val="27"/>
          </w:rPr>
          <w:t>,</w:t>
        </w:r>
      </w:ins>
      <w:r w:rsidRPr="00527104">
        <w:rPr>
          <w:rFonts w:ascii="Times Roman" w:hAnsi="Times Roman"/>
          <w:sz w:val="27"/>
          <w:szCs w:val="27"/>
        </w:rPr>
        <w:t xml:space="preserve"> 1979) in</w:t>
      </w:r>
      <w:ins w:id="65" w:author="S.D." w:date="2022-05-04T00:01:00Z">
        <w:r w:rsidR="0031757C">
          <w:rPr>
            <w:rFonts w:ascii="Times Roman" w:hAnsi="Times Roman"/>
            <w:sz w:val="27"/>
            <w:szCs w:val="27"/>
          </w:rPr>
          <w:t>to</w:t>
        </w:r>
      </w:ins>
      <w:r w:rsidRPr="00527104">
        <w:rPr>
          <w:rFonts w:ascii="Times Roman" w:hAnsi="Times Roman"/>
          <w:sz w:val="27"/>
          <w:szCs w:val="27"/>
        </w:rPr>
        <w:t xml:space="preserve"> the study of clientelism, our argument is twofold. First, clientelist political parties buy more votes when they are winning </w:t>
      </w:r>
      <w:ins w:id="66" w:author="S.D." w:date="2022-05-04T07:17:00Z">
        <w:r w:rsidR="0001294F">
          <w:rPr>
            <w:rFonts w:ascii="Times Roman" w:hAnsi="Times Roman"/>
            <w:sz w:val="27"/>
            <w:szCs w:val="27"/>
          </w:rPr>
          <w:t>an</w:t>
        </w:r>
      </w:ins>
      <w:del w:id="67" w:author="S.D." w:date="2022-05-04T07:17:00Z">
        <w:r w:rsidRPr="00527104" w:rsidDel="0001294F">
          <w:rPr>
            <w:rFonts w:ascii="Times Roman" w:hAnsi="Times Roman"/>
            <w:sz w:val="27"/>
            <w:szCs w:val="27"/>
          </w:rPr>
          <w:delText>the</w:delText>
        </w:r>
      </w:del>
      <w:r w:rsidRPr="00527104">
        <w:rPr>
          <w:rFonts w:ascii="Times Roman" w:hAnsi="Times Roman"/>
          <w:sz w:val="27"/>
          <w:szCs w:val="27"/>
        </w:rPr>
        <w:t xml:space="preserve"> election. When parties are in the domain of gains (e.g.</w:t>
      </w:r>
      <w:ins w:id="68" w:author="S.D." w:date="2022-05-04T00:03:00Z">
        <w:r w:rsidR="0031757C">
          <w:rPr>
            <w:rFonts w:ascii="Times Roman" w:hAnsi="Times Roman"/>
            <w:sz w:val="27"/>
            <w:szCs w:val="27"/>
          </w:rPr>
          <w:t>,</w:t>
        </w:r>
      </w:ins>
      <w:r w:rsidRPr="00527104">
        <w:rPr>
          <w:rFonts w:ascii="Times Roman" w:hAnsi="Times Roman"/>
          <w:sz w:val="27"/>
          <w:szCs w:val="27"/>
        </w:rPr>
        <w:t xml:space="preserve"> in </w:t>
      </w:r>
      <w:r w:rsidRPr="00527104">
        <w:rPr>
          <w:rFonts w:ascii="Times Roman" w:hAnsi="Times Roman"/>
          <w:sz w:val="27"/>
          <w:szCs w:val="27"/>
        </w:rPr>
        <w:lastRenderedPageBreak/>
        <w:t xml:space="preserve">favorable electoral contexts), they tend to over-secure the electoral support they already have. Analytically, the argument proposes a shift </w:t>
      </w:r>
      <w:commentRangeStart w:id="69"/>
      <w:r w:rsidRPr="00527104">
        <w:rPr>
          <w:rFonts w:ascii="Times Roman" w:hAnsi="Times Roman"/>
          <w:sz w:val="27"/>
          <w:szCs w:val="27"/>
        </w:rPr>
        <w:t>from gains to a one focused on losses</w:t>
      </w:r>
      <w:commentRangeEnd w:id="69"/>
      <w:r w:rsidR="0031757C">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69"/>
      </w:r>
      <w:r w:rsidRPr="00527104">
        <w:rPr>
          <w:rFonts w:ascii="Times Roman" w:hAnsi="Times Roman"/>
          <w:sz w:val="27"/>
          <w:szCs w:val="27"/>
        </w:rPr>
        <w:t xml:space="preserve">: while parties like having a larger supporter base, losing voters hurts more than winning voters pleases, </w:t>
      </w:r>
      <w:commentRangeStart w:id="70"/>
      <w:r w:rsidRPr="00527104">
        <w:rPr>
          <w:rFonts w:ascii="Times Roman" w:hAnsi="Times Roman"/>
          <w:sz w:val="27"/>
          <w:szCs w:val="27"/>
        </w:rPr>
        <w:t xml:space="preserve">putting heavy pressures </w:t>
      </w:r>
      <w:commentRangeEnd w:id="70"/>
      <w:r w:rsidR="00E8054F">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70"/>
      </w:r>
      <w:r w:rsidRPr="00527104">
        <w:rPr>
          <w:rFonts w:ascii="Times Roman" w:hAnsi="Times Roman"/>
          <w:sz w:val="27"/>
          <w:szCs w:val="27"/>
        </w:rPr>
        <w:t xml:space="preserve">to invest in vote buying, </w:t>
      </w:r>
      <w:ins w:id="71" w:author="S.D." w:date="2022-05-04T00:06:00Z">
        <w:r w:rsidR="00E8054F">
          <w:rPr>
            <w:rFonts w:ascii="Times Roman" w:hAnsi="Times Roman"/>
            <w:sz w:val="27"/>
            <w:szCs w:val="27"/>
          </w:rPr>
          <w:t>e</w:t>
        </w:r>
      </w:ins>
      <w:r w:rsidRPr="00527104">
        <w:rPr>
          <w:rFonts w:ascii="Times Roman" w:hAnsi="Times Roman"/>
          <w:sz w:val="27"/>
          <w:szCs w:val="27"/>
        </w:rPr>
        <w:t>specially in favorable electoral contexts. In fact, we find that the literature provides some empirical support for this argument. For instance, González-Ocantos, Jonge, et al. (2012, pp. 205–206), who fielded a list experiment in Nicaragua for the 2008 elections, find that while the incumbent party enjoyed</w:t>
      </w:r>
      <w:ins w:id="72" w:author="S.D." w:date="2022-05-04T07:18:00Z">
        <w:r w:rsidR="007E4D6D">
          <w:rPr>
            <w:rFonts w:ascii="Times Roman" w:hAnsi="Times Roman"/>
            <w:sz w:val="27"/>
            <w:szCs w:val="27"/>
          </w:rPr>
          <w:t xml:space="preserve"> the support of</w:t>
        </w:r>
      </w:ins>
      <w:r w:rsidRPr="00527104">
        <w:rPr>
          <w:rFonts w:ascii="Times Roman" w:hAnsi="Times Roman"/>
          <w:sz w:val="27"/>
          <w:szCs w:val="27"/>
        </w:rPr>
        <w:t xml:space="preserve"> 40% of the electora</w:t>
      </w:r>
      <w:ins w:id="73" w:author="S.D." w:date="2022-05-04T07:18:00Z">
        <w:r w:rsidR="007E4D6D">
          <w:rPr>
            <w:rFonts w:ascii="Times Roman" w:hAnsi="Times Roman"/>
            <w:sz w:val="27"/>
            <w:szCs w:val="27"/>
          </w:rPr>
          <w:t>te</w:t>
        </w:r>
      </w:ins>
      <w:del w:id="74" w:author="S.D." w:date="2022-05-04T07:18:00Z">
        <w:r w:rsidRPr="00527104" w:rsidDel="007E4D6D">
          <w:rPr>
            <w:rFonts w:ascii="Times Roman" w:hAnsi="Times Roman"/>
            <w:sz w:val="27"/>
            <w:szCs w:val="27"/>
          </w:rPr>
          <w:delText>l support</w:delText>
        </w:r>
      </w:del>
      <w:r w:rsidRPr="00527104">
        <w:rPr>
          <w:rFonts w:ascii="Times Roman" w:hAnsi="Times Roman"/>
          <w:sz w:val="27"/>
          <w:szCs w:val="27"/>
        </w:rPr>
        <w:t xml:space="preserve">, 24% of registered voters were offered a clientelist gift in an election that </w:t>
      </w:r>
      <w:r w:rsidRPr="00527104">
        <w:rPr>
          <w:rFonts w:ascii="Times Roman" w:hAnsi="Times Roman"/>
          <w:sz w:val="27"/>
          <w:szCs w:val="27"/>
          <w:rtl/>
        </w:rPr>
        <w:t>“</w:t>
      </w:r>
      <w:r w:rsidRPr="00527104">
        <w:rPr>
          <w:rFonts w:ascii="Times Roman" w:hAnsi="Times Roman"/>
          <w:sz w:val="27"/>
          <w:szCs w:val="27"/>
        </w:rPr>
        <w:t>[was] not heavily contested.” Why would a party buy such a massive number of votes in a safe and uncontested election? Are parties purposely wasting their resources? Our argument sheds light onto these questions by asserting that parties in the domain of gains find unbearable the idea of potentially losing the massive electoral support they already have. By exploring the concepts of</w:t>
      </w:r>
      <w:ins w:id="75" w:author="S.D." w:date="2022-05-04T00:09:00Z">
        <w:r w:rsidR="00EA7E0D">
          <w:rPr>
            <w:rFonts w:ascii="Times Roman" w:hAnsi="Times Roman"/>
            <w:sz w:val="27"/>
            <w:szCs w:val="27"/>
          </w:rPr>
          <w:t xml:space="preserve"> the</w:t>
        </w:r>
      </w:ins>
      <w:r w:rsidRPr="00527104">
        <w:rPr>
          <w:rFonts w:ascii="Times Roman" w:hAnsi="Times Roman"/>
          <w:sz w:val="27"/>
          <w:szCs w:val="27"/>
        </w:rPr>
        <w:t xml:space="preserve"> </w:t>
      </w:r>
      <w:r w:rsidRPr="00527104">
        <w:rPr>
          <w:rFonts w:ascii="Times Roman" w:hAnsi="Times Roman"/>
          <w:sz w:val="27"/>
          <w:szCs w:val="27"/>
          <w:rtl/>
        </w:rPr>
        <w:t>“</w:t>
      </w:r>
      <w:r w:rsidRPr="00527104">
        <w:rPr>
          <w:rFonts w:ascii="Times Roman" w:hAnsi="Times Roman"/>
          <w:sz w:val="27"/>
          <w:szCs w:val="27"/>
        </w:rPr>
        <w:t xml:space="preserve">endowment effect” (Kahneman, Knetsch, </w:t>
      </w:r>
      <w:ins w:id="76" w:author="S.D." w:date="2022-05-04T00:09:00Z">
        <w:r w:rsidR="00EA7E0D">
          <w:rPr>
            <w:rFonts w:ascii="Times Roman" w:hAnsi="Times Roman"/>
            <w:sz w:val="27"/>
            <w:szCs w:val="27"/>
          </w:rPr>
          <w:t>&amp;</w:t>
        </w:r>
      </w:ins>
      <w:del w:id="77" w:author="S.D." w:date="2022-05-04T00:09:00Z">
        <w:r w:rsidRPr="00527104" w:rsidDel="00EA7E0D">
          <w:rPr>
            <w:rFonts w:ascii="Times Roman" w:hAnsi="Times Roman"/>
            <w:sz w:val="27"/>
            <w:szCs w:val="27"/>
          </w:rPr>
          <w:delText>and</w:delText>
        </w:r>
      </w:del>
      <w:r w:rsidRPr="00527104">
        <w:rPr>
          <w:rFonts w:ascii="Times Roman" w:hAnsi="Times Roman"/>
          <w:sz w:val="27"/>
          <w:szCs w:val="27"/>
        </w:rPr>
        <w:t xml:space="preserve"> Thaler</w:t>
      </w:r>
      <w:ins w:id="78" w:author="S.D." w:date="2022-05-04T00:09:00Z">
        <w:r w:rsidR="00EA7E0D">
          <w:rPr>
            <w:rFonts w:ascii="Times Roman" w:hAnsi="Times Roman"/>
            <w:sz w:val="27"/>
            <w:szCs w:val="27"/>
          </w:rPr>
          <w:t>,</w:t>
        </w:r>
      </w:ins>
      <w:r w:rsidRPr="00527104">
        <w:rPr>
          <w:rFonts w:ascii="Times Roman" w:hAnsi="Times Roman"/>
          <w:sz w:val="27"/>
          <w:szCs w:val="27"/>
        </w:rPr>
        <w:t xml:space="preserve"> 1990) and </w:t>
      </w:r>
      <w:r w:rsidRPr="00527104">
        <w:rPr>
          <w:rFonts w:ascii="Times Roman" w:hAnsi="Times Roman"/>
          <w:sz w:val="27"/>
          <w:szCs w:val="27"/>
          <w:rtl/>
        </w:rPr>
        <w:t>“</w:t>
      </w:r>
      <w:r w:rsidRPr="00527104">
        <w:rPr>
          <w:rFonts w:ascii="Times Roman" w:hAnsi="Times Roman"/>
          <w:sz w:val="27"/>
          <w:szCs w:val="27"/>
        </w:rPr>
        <w:t xml:space="preserve">loss aversion” (Kahneman, Knetsch, </w:t>
      </w:r>
      <w:ins w:id="79" w:author="S.D." w:date="2022-05-04T00:09:00Z">
        <w:r w:rsidR="00EA7E0D">
          <w:rPr>
            <w:rFonts w:ascii="Times Roman" w:hAnsi="Times Roman"/>
            <w:sz w:val="27"/>
            <w:szCs w:val="27"/>
          </w:rPr>
          <w:t>&amp;</w:t>
        </w:r>
      </w:ins>
      <w:del w:id="80" w:author="S.D." w:date="2022-05-04T00:09:00Z">
        <w:r w:rsidRPr="00527104" w:rsidDel="00EA7E0D">
          <w:rPr>
            <w:rFonts w:ascii="Times Roman" w:hAnsi="Times Roman"/>
            <w:sz w:val="27"/>
            <w:szCs w:val="27"/>
          </w:rPr>
          <w:delText>and</w:delText>
        </w:r>
      </w:del>
      <w:r w:rsidRPr="00527104">
        <w:rPr>
          <w:rFonts w:ascii="Times Roman" w:hAnsi="Times Roman"/>
          <w:sz w:val="27"/>
          <w:szCs w:val="27"/>
        </w:rPr>
        <w:t xml:space="preserve"> Thaler</w:t>
      </w:r>
      <w:ins w:id="81" w:author="S.D." w:date="2022-05-04T00:09:00Z">
        <w:r w:rsidR="00EA7E0D">
          <w:rPr>
            <w:rFonts w:ascii="Times Roman" w:hAnsi="Times Roman"/>
            <w:sz w:val="27"/>
            <w:szCs w:val="27"/>
          </w:rPr>
          <w:t>,</w:t>
        </w:r>
      </w:ins>
      <w:r w:rsidRPr="00527104">
        <w:rPr>
          <w:rFonts w:ascii="Times Roman" w:hAnsi="Times Roman"/>
          <w:sz w:val="27"/>
          <w:szCs w:val="27"/>
        </w:rPr>
        <w:t xml:space="preserve"> 1991), this paper explains that parties will buy more votes when winning an election because prospective losses are weighted substantially more than commensurate gains (i.e.</w:t>
      </w:r>
      <w:ins w:id="82" w:author="S.D." w:date="2022-05-04T00:10:00Z">
        <w:r w:rsidR="00EA7E0D">
          <w:rPr>
            <w:rFonts w:ascii="Times Roman" w:hAnsi="Times Roman"/>
            <w:sz w:val="27"/>
            <w:szCs w:val="27"/>
          </w:rPr>
          <w:t>,</w:t>
        </w:r>
      </w:ins>
      <w:r w:rsidRPr="00527104">
        <w:rPr>
          <w:rFonts w:ascii="Times Roman" w:hAnsi="Times Roman"/>
          <w:sz w:val="27"/>
          <w:szCs w:val="27"/>
        </w:rPr>
        <w:t xml:space="preserve"> risk aversion </w:t>
      </w:r>
      <w:ins w:id="83" w:author="S.D." w:date="2022-05-04T00:10:00Z">
        <w:r w:rsidR="00EA7E0D">
          <w:rPr>
            <w:rFonts w:ascii="Times Roman" w:hAnsi="Times Roman"/>
            <w:sz w:val="27"/>
            <w:szCs w:val="27"/>
          </w:rPr>
          <w:t xml:space="preserve">with </w:t>
        </w:r>
      </w:ins>
      <w:r w:rsidRPr="00527104">
        <w:rPr>
          <w:rFonts w:ascii="Times Roman" w:hAnsi="Times Roman"/>
          <w:sz w:val="27"/>
          <w:szCs w:val="27"/>
        </w:rPr>
        <w:t>respect to losing electoral support parties already have).</w:t>
      </w:r>
      <w:r w:rsidRPr="00527104">
        <w:rPr>
          <w:rFonts w:ascii="Times Roman" w:hAnsi="Times Roman"/>
          <w:position w:val="10"/>
          <w:sz w:val="19"/>
          <w:szCs w:val="19"/>
        </w:rPr>
        <w:t xml:space="preserve">4 </w:t>
      </w:r>
      <w:r w:rsidRPr="00527104">
        <w:rPr>
          <w:rFonts w:ascii="Times Roman" w:hAnsi="Times Roman"/>
          <w:sz w:val="27"/>
          <w:szCs w:val="27"/>
        </w:rPr>
        <w:t>Thus, in scenarios like these, parties take the risky gamble (i.e.</w:t>
      </w:r>
      <w:ins w:id="84" w:author="S.D." w:date="2022-05-04T00:10:00Z">
        <w:r w:rsidR="00EA7E0D">
          <w:rPr>
            <w:rFonts w:ascii="Times Roman" w:hAnsi="Times Roman"/>
            <w:sz w:val="27"/>
            <w:szCs w:val="27"/>
          </w:rPr>
          <w:t>,</w:t>
        </w:r>
      </w:ins>
      <w:r w:rsidRPr="00527104">
        <w:rPr>
          <w:rFonts w:ascii="Times Roman" w:hAnsi="Times Roman"/>
          <w:sz w:val="27"/>
          <w:szCs w:val="27"/>
        </w:rPr>
        <w:t xml:space="preserve"> vote buying) because it seems safer than the potential costs of losing current electoral endowments. </w:t>
      </w:r>
    </w:p>
    <w:p w14:paraId="2F5EDA09" w14:textId="7A7DBC0C"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Second, clientelist political parties buy more votes when their levels of sunk costs are high. Once clientelist political parties are in the domain of losses (i.e.</w:t>
      </w:r>
      <w:ins w:id="85" w:author="S.D." w:date="2022-05-04T00:11:00Z">
        <w:r w:rsidR="00071941">
          <w:rPr>
            <w:rFonts w:ascii="Times Roman" w:hAnsi="Times Roman"/>
            <w:sz w:val="27"/>
            <w:szCs w:val="27"/>
          </w:rPr>
          <w:t>,</w:t>
        </w:r>
      </w:ins>
      <w:r w:rsidRPr="00527104">
        <w:rPr>
          <w:rFonts w:ascii="Times Roman" w:hAnsi="Times Roman"/>
          <w:sz w:val="27"/>
          <w:szCs w:val="27"/>
        </w:rPr>
        <w:t xml:space="preserve"> when they are losing </w:t>
      </w:r>
      <w:ins w:id="86" w:author="S.D." w:date="2022-05-04T07:18:00Z">
        <w:r w:rsidR="007E4D6D">
          <w:rPr>
            <w:rFonts w:ascii="Times Roman" w:hAnsi="Times Roman"/>
            <w:sz w:val="27"/>
            <w:szCs w:val="27"/>
          </w:rPr>
          <w:t>an</w:t>
        </w:r>
      </w:ins>
      <w:del w:id="87" w:author="S.D." w:date="2022-05-04T07:18:00Z">
        <w:r w:rsidRPr="00527104" w:rsidDel="007E4D6D">
          <w:rPr>
            <w:rFonts w:ascii="Times Roman" w:hAnsi="Times Roman"/>
            <w:sz w:val="27"/>
            <w:szCs w:val="27"/>
          </w:rPr>
          <w:delText>the</w:delText>
        </w:r>
      </w:del>
      <w:r w:rsidRPr="00527104">
        <w:rPr>
          <w:rFonts w:ascii="Times Roman" w:hAnsi="Times Roman"/>
          <w:sz w:val="27"/>
          <w:szCs w:val="27"/>
        </w:rPr>
        <w:t xml:space="preserve"> election), risky strategies (such as vote buying) become more attractive for recovering losses in the short run (risk-seeking </w:t>
      </w:r>
      <w:ins w:id="88" w:author="S.D." w:date="2022-05-04T00:11:00Z">
        <w:r w:rsidR="00071941">
          <w:rPr>
            <w:rFonts w:ascii="Times Roman" w:hAnsi="Times Roman"/>
            <w:sz w:val="27"/>
            <w:szCs w:val="27"/>
          </w:rPr>
          <w:t xml:space="preserve">with </w:t>
        </w:r>
      </w:ins>
      <w:r w:rsidRPr="00527104">
        <w:rPr>
          <w:rFonts w:ascii="Times Roman" w:hAnsi="Times Roman"/>
          <w:sz w:val="27"/>
          <w:szCs w:val="27"/>
        </w:rPr>
        <w:t xml:space="preserve">respect to vote buying). In these cases, </w:t>
      </w:r>
      <w:r w:rsidRPr="00527104">
        <w:rPr>
          <w:rFonts w:ascii="Times Roman" w:hAnsi="Times Roman"/>
          <w:sz w:val="27"/>
          <w:szCs w:val="27"/>
          <w:rtl/>
        </w:rPr>
        <w:t>“</w:t>
      </w:r>
      <w:r w:rsidRPr="00527104">
        <w:rPr>
          <w:rFonts w:ascii="Times Roman" w:hAnsi="Times Roman"/>
          <w:sz w:val="27"/>
          <w:szCs w:val="27"/>
        </w:rPr>
        <w:t>gambling” more money on vote buying will seem more attractive because clientelist political parties will feel the need to aggressively compensate for prior losses. Thus, in several respects</w:t>
      </w:r>
      <w:ins w:id="89" w:author="S.D." w:date="2022-05-04T00:11:00Z">
        <w:r w:rsidR="00071941">
          <w:rPr>
            <w:rFonts w:ascii="Times Roman" w:hAnsi="Times Roman"/>
            <w:sz w:val="27"/>
            <w:szCs w:val="27"/>
          </w:rPr>
          <w:t>,</w:t>
        </w:r>
      </w:ins>
      <w:r w:rsidRPr="00527104">
        <w:rPr>
          <w:rFonts w:ascii="Times Roman" w:hAnsi="Times Roman"/>
          <w:sz w:val="27"/>
          <w:szCs w:val="27"/>
        </w:rPr>
        <w:t xml:space="preserve"> we stand opposite to traditional explanations of vote buying that argue that </w:t>
      </w:r>
      <w:commentRangeStart w:id="90"/>
      <w:r w:rsidRPr="00527104">
        <w:rPr>
          <w:rFonts w:ascii="Times Roman" w:hAnsi="Times Roman"/>
          <w:sz w:val="27"/>
          <w:szCs w:val="27"/>
        </w:rPr>
        <w:t xml:space="preserve">vote buying </w:t>
      </w:r>
      <w:commentRangeEnd w:id="90"/>
      <w:r w:rsidR="00071941">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90"/>
      </w:r>
      <w:r w:rsidRPr="00527104">
        <w:rPr>
          <w:rFonts w:ascii="Times Roman" w:hAnsi="Times Roman"/>
          <w:sz w:val="27"/>
          <w:szCs w:val="27"/>
        </w:rPr>
        <w:t>should be more common when parties are losing an election. However, in other respects</w:t>
      </w:r>
      <w:ins w:id="91" w:author="S.D." w:date="2022-05-04T00:12:00Z">
        <w:r w:rsidR="00071941">
          <w:rPr>
            <w:rFonts w:ascii="Times Roman" w:hAnsi="Times Roman"/>
            <w:sz w:val="27"/>
            <w:szCs w:val="27"/>
          </w:rPr>
          <w:t>,</w:t>
        </w:r>
      </w:ins>
      <w:r w:rsidRPr="00527104">
        <w:rPr>
          <w:rFonts w:ascii="Times Roman" w:hAnsi="Times Roman"/>
          <w:sz w:val="27"/>
          <w:szCs w:val="27"/>
        </w:rPr>
        <w:t xml:space="preserve"> our findings complement past research</w:t>
      </w:r>
      <w:del w:id="92" w:author="S.D." w:date="2022-05-04T00:12:00Z">
        <w:r w:rsidRPr="00527104" w:rsidDel="00071941">
          <w:rPr>
            <w:rFonts w:ascii="Times Roman" w:hAnsi="Times Roman"/>
            <w:sz w:val="27"/>
            <w:szCs w:val="27"/>
          </w:rPr>
          <w:delText>,</w:delText>
        </w:r>
      </w:del>
      <w:r w:rsidRPr="00527104">
        <w:rPr>
          <w:rFonts w:ascii="Times Roman" w:hAnsi="Times Roman"/>
          <w:sz w:val="27"/>
          <w:szCs w:val="27"/>
        </w:rPr>
        <w:t xml:space="preserve"> but for different reasons: incumbents do not </w:t>
      </w:r>
      <w:r w:rsidRPr="00527104">
        <w:rPr>
          <w:rFonts w:ascii="Times Roman" w:hAnsi="Times Roman"/>
          <w:sz w:val="27"/>
          <w:szCs w:val="27"/>
          <w:rtl/>
        </w:rPr>
        <w:t>“</w:t>
      </w:r>
      <w:r w:rsidRPr="00527104">
        <w:rPr>
          <w:rFonts w:ascii="Times Roman" w:hAnsi="Times Roman"/>
          <w:sz w:val="27"/>
          <w:szCs w:val="27"/>
        </w:rPr>
        <w:t xml:space="preserve">gamble” more on vote buying because of resource availability only, but also because they feel the need to </w:t>
      </w:r>
      <w:r w:rsidRPr="00527104">
        <w:rPr>
          <w:rFonts w:ascii="Times Roman" w:hAnsi="Times Roman"/>
          <w:sz w:val="27"/>
          <w:szCs w:val="27"/>
          <w:rtl/>
        </w:rPr>
        <w:t>“</w:t>
      </w:r>
      <w:r w:rsidRPr="00527104">
        <w:rPr>
          <w:rFonts w:ascii="Times Roman" w:hAnsi="Times Roman"/>
          <w:sz w:val="27"/>
          <w:szCs w:val="27"/>
        </w:rPr>
        <w:t xml:space="preserve">break even.” </w:t>
      </w:r>
    </w:p>
    <w:p w14:paraId="64DF5D17" w14:textId="7ED8F408"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We acknowledge that only paying attention to incumbency is a narrow strategy, potentially excluding other relevant factors that explain vote buying (see Hicken</w:t>
      </w:r>
      <w:ins w:id="93" w:author="S.D." w:date="2022-05-04T00:12:00Z">
        <w:r w:rsidR="00071941">
          <w:rPr>
            <w:rFonts w:ascii="Times Roman" w:hAnsi="Times Roman"/>
            <w:sz w:val="27"/>
            <w:szCs w:val="27"/>
          </w:rPr>
          <w:t>,</w:t>
        </w:r>
      </w:ins>
      <w:r w:rsidRPr="00527104">
        <w:rPr>
          <w:rFonts w:ascii="Times Roman" w:hAnsi="Times Roman"/>
          <w:sz w:val="27"/>
          <w:szCs w:val="27"/>
        </w:rPr>
        <w:t xml:space="preserve"> 2011</w:t>
      </w:r>
      <w:ins w:id="94" w:author="S.D." w:date="2022-05-04T00:13:00Z">
        <w:r w:rsidR="00071941">
          <w:rPr>
            <w:rFonts w:ascii="Times Roman" w:hAnsi="Times Roman"/>
            <w:sz w:val="27"/>
            <w:szCs w:val="27"/>
          </w:rPr>
          <w:t>,</w:t>
        </w:r>
      </w:ins>
      <w:r w:rsidRPr="00527104">
        <w:rPr>
          <w:rFonts w:ascii="Times Roman" w:hAnsi="Times Roman"/>
          <w:sz w:val="27"/>
          <w:szCs w:val="27"/>
        </w:rPr>
        <w:t xml:space="preserve"> for an excellent review; importantly, see also Hagene</w:t>
      </w:r>
      <w:ins w:id="95" w:author="S.D." w:date="2022-05-04T00:13:00Z">
        <w:r w:rsidR="00071941">
          <w:rPr>
            <w:rFonts w:ascii="Times Roman" w:hAnsi="Times Roman"/>
            <w:sz w:val="27"/>
            <w:szCs w:val="27"/>
          </w:rPr>
          <w:t>,</w:t>
        </w:r>
      </w:ins>
      <w:r w:rsidRPr="00527104">
        <w:rPr>
          <w:rFonts w:ascii="Times Roman" w:hAnsi="Times Roman"/>
          <w:sz w:val="27"/>
          <w:szCs w:val="27"/>
        </w:rPr>
        <w:t xml:space="preserve"> 2015, p. 147). However, due to space concerns, this paper explores the largely studied relationship between incumbency and vote buying. In </w:t>
      </w:r>
      <w:commentRangeStart w:id="96"/>
      <w:r w:rsidRPr="00527104">
        <w:rPr>
          <w:rFonts w:ascii="Times Roman" w:hAnsi="Times Roman"/>
          <w:sz w:val="27"/>
          <w:szCs w:val="27"/>
        </w:rPr>
        <w:t>it</w:t>
      </w:r>
      <w:commentRangeEnd w:id="96"/>
      <w:r w:rsidR="00AA3ECA">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96"/>
      </w:r>
      <w:r w:rsidRPr="00527104">
        <w:rPr>
          <w:rFonts w:ascii="Times Roman" w:hAnsi="Times Roman"/>
          <w:sz w:val="27"/>
          <w:szCs w:val="27"/>
        </w:rPr>
        <w:t xml:space="preserve">, scholars have traditionally argued that incumbency grants considerable amounts of leverage to clientelist candidates. For instance, Boas and Hidalgo (2011, p. 869) find that in Brazil </w:t>
      </w:r>
      <w:r w:rsidRPr="00527104">
        <w:rPr>
          <w:rFonts w:ascii="Times Roman" w:hAnsi="Times Roman"/>
          <w:sz w:val="27"/>
          <w:szCs w:val="27"/>
          <w:rtl/>
        </w:rPr>
        <w:t>“</w:t>
      </w:r>
      <w:r w:rsidRPr="00527104">
        <w:rPr>
          <w:rFonts w:ascii="Times Roman" w:hAnsi="Times Roman"/>
          <w:sz w:val="27"/>
          <w:szCs w:val="27"/>
        </w:rPr>
        <w:t>incumbency more than doubles the probability of an application</w:t>
      </w:r>
      <w:r w:rsidRPr="00527104">
        <w:rPr>
          <w:rFonts w:ascii="Times Roman" w:hAnsi="Times Roman"/>
          <w:sz w:val="27"/>
          <w:szCs w:val="27"/>
          <w:rtl/>
        </w:rPr>
        <w:t>’</w:t>
      </w:r>
      <w:r w:rsidRPr="00527104">
        <w:rPr>
          <w:rFonts w:ascii="Times Roman" w:hAnsi="Times Roman"/>
          <w:sz w:val="27"/>
          <w:szCs w:val="27"/>
        </w:rPr>
        <w:t>s approval by the Ministry of Communications.”</w:t>
      </w:r>
      <w:r w:rsidRPr="00527104">
        <w:rPr>
          <w:rFonts w:ascii="Times Roman" w:hAnsi="Times Roman"/>
          <w:position w:val="10"/>
          <w:sz w:val="19"/>
          <w:szCs w:val="19"/>
        </w:rPr>
        <w:t xml:space="preserve">5 </w:t>
      </w:r>
      <w:r w:rsidRPr="00527104">
        <w:rPr>
          <w:rFonts w:ascii="Times Roman" w:hAnsi="Times Roman"/>
          <w:sz w:val="27"/>
          <w:szCs w:val="27"/>
        </w:rPr>
        <w:t xml:space="preserve">Similarly, Medina and Stokes (2009) stress how some incumbents act as political </w:t>
      </w:r>
      <w:r w:rsidRPr="00527104">
        <w:rPr>
          <w:rFonts w:ascii="Times Roman" w:hAnsi="Times Roman"/>
          <w:sz w:val="27"/>
          <w:szCs w:val="27"/>
        </w:rPr>
        <w:lastRenderedPageBreak/>
        <w:t xml:space="preserve">monopolists with greater access to political and economic resources, and importantly, Calvo and M. V. Murillo (2004) and Oliveros (2021) explain how </w:t>
      </w:r>
      <w:commentRangeStart w:id="97"/>
      <w:r w:rsidRPr="00527104">
        <w:rPr>
          <w:rFonts w:ascii="Times Roman" w:hAnsi="Times Roman"/>
          <w:sz w:val="27"/>
          <w:szCs w:val="27"/>
        </w:rPr>
        <w:t>incumbents</w:t>
      </w:r>
      <w:commentRangeEnd w:id="97"/>
      <w:r w:rsidR="00AA3ECA">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97"/>
      </w:r>
      <w:r w:rsidRPr="00527104">
        <w:rPr>
          <w:rFonts w:ascii="Times Roman" w:hAnsi="Times Roman"/>
          <w:sz w:val="27"/>
          <w:szCs w:val="27"/>
        </w:rPr>
        <w:t xml:space="preserve"> parties grant public jobs to party supporters. All in all, we illustrate our argument in terms of incumbency because it has been an iconic explanation of vote buying. Moreover, this paper not only recognizes that the causal link between them has been contested—see below—but also problematizes this relationship. </w:t>
      </w:r>
    </w:p>
    <w:p w14:paraId="680322AE" w14:textId="726AFB5F"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Building on traditional theories of clientelism</w:t>
      </w:r>
      <w:ins w:id="98" w:author="S.D." w:date="2022-05-04T00:17:00Z">
        <w:r w:rsidR="00AA3ECA">
          <w:rPr>
            <w:rFonts w:ascii="Times Roman" w:hAnsi="Times Roman"/>
            <w:sz w:val="27"/>
            <w:szCs w:val="27"/>
          </w:rPr>
          <w:t>,</w:t>
        </w:r>
      </w:ins>
      <w:r w:rsidRPr="00527104">
        <w:rPr>
          <w:rFonts w:ascii="Times Roman" w:hAnsi="Times Roman"/>
          <w:sz w:val="27"/>
          <w:szCs w:val="27"/>
        </w:rPr>
        <w:t xml:space="preserve"> we designed an economic experiment </w:t>
      </w:r>
      <w:commentRangeStart w:id="99"/>
      <w:r w:rsidRPr="00527104">
        <w:rPr>
          <w:rFonts w:ascii="Times Roman" w:hAnsi="Times Roman"/>
          <w:sz w:val="27"/>
          <w:szCs w:val="27"/>
        </w:rPr>
        <w:t>of</w:t>
      </w:r>
      <w:commentRangeEnd w:id="99"/>
      <w:r w:rsidR="00AA3ECA">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99"/>
      </w:r>
      <w:r w:rsidRPr="00527104">
        <w:rPr>
          <w:rFonts w:ascii="Times Roman" w:hAnsi="Times Roman"/>
          <w:sz w:val="27"/>
          <w:szCs w:val="27"/>
        </w:rPr>
        <w:t xml:space="preserve"> vote buying. The voting experiment was carefully designed to capture different domains of gains and losses as well as varying reference points. Exploiting these novel experimental data, we show that prospect theory sheds light on several inconsistencies present in the literature. As the statistical analyses suggest, because of risk</w:t>
      </w:r>
      <w:ins w:id="100" w:author="S.D." w:date="2022-05-04T00:18:00Z">
        <w:r w:rsidR="00AA3ECA">
          <w:rPr>
            <w:rFonts w:ascii="Times Roman" w:hAnsi="Times Roman"/>
            <w:sz w:val="27"/>
            <w:szCs w:val="27"/>
          </w:rPr>
          <w:t xml:space="preserve"> </w:t>
        </w:r>
      </w:ins>
      <w:del w:id="101" w:author="S.D." w:date="2022-05-04T00:18:00Z">
        <w:r w:rsidRPr="00527104" w:rsidDel="00AA3ECA">
          <w:rPr>
            <w:rFonts w:ascii="Times Roman" w:hAnsi="Times Roman"/>
            <w:sz w:val="27"/>
            <w:szCs w:val="27"/>
          </w:rPr>
          <w:delText>-</w:delText>
        </w:r>
      </w:del>
      <w:r w:rsidRPr="00527104">
        <w:rPr>
          <w:rFonts w:ascii="Times Roman" w:hAnsi="Times Roman"/>
          <w:sz w:val="27"/>
          <w:szCs w:val="27"/>
        </w:rPr>
        <w:t>aversion in the domain of gains and risk</w:t>
      </w:r>
      <w:ins w:id="102" w:author="S.D." w:date="2022-05-04T00:18:00Z">
        <w:r w:rsidR="00AA3ECA">
          <w:rPr>
            <w:rFonts w:ascii="Times Roman" w:hAnsi="Times Roman"/>
            <w:sz w:val="27"/>
            <w:szCs w:val="27"/>
          </w:rPr>
          <w:t xml:space="preserve"> </w:t>
        </w:r>
      </w:ins>
      <w:del w:id="103" w:author="S.D." w:date="2022-05-04T00:18:00Z">
        <w:r w:rsidRPr="00527104" w:rsidDel="00AA3ECA">
          <w:rPr>
            <w:rFonts w:ascii="Times Roman" w:hAnsi="Times Roman"/>
            <w:sz w:val="27"/>
            <w:szCs w:val="27"/>
          </w:rPr>
          <w:delText>-</w:delText>
        </w:r>
      </w:del>
      <w:r w:rsidRPr="00527104">
        <w:rPr>
          <w:rFonts w:ascii="Times Roman" w:hAnsi="Times Roman"/>
          <w:sz w:val="27"/>
          <w:szCs w:val="27"/>
        </w:rPr>
        <w:t>seeking in the domain of losses, experimental subjects adopt the riskier alternative of buying votes in a way that is unpredicted by standard expected</w:t>
      </w:r>
      <w:ins w:id="104" w:author="S.D." w:date="2022-05-04T07:20:00Z">
        <w:r w:rsidR="00CB33FF">
          <w:rPr>
            <w:rFonts w:ascii="Times Roman" w:hAnsi="Times Roman"/>
            <w:sz w:val="27"/>
            <w:szCs w:val="27"/>
          </w:rPr>
          <w:t xml:space="preserve"> </w:t>
        </w:r>
      </w:ins>
      <w:del w:id="105" w:author="S.D." w:date="2022-05-04T07:20:00Z">
        <w:r w:rsidRPr="00527104" w:rsidDel="00CB33FF">
          <w:rPr>
            <w:rFonts w:ascii="Times Roman" w:hAnsi="Times Roman"/>
            <w:sz w:val="27"/>
            <w:szCs w:val="27"/>
          </w:rPr>
          <w:delText>-</w:delText>
        </w:r>
      </w:del>
      <w:r w:rsidRPr="00527104">
        <w:rPr>
          <w:rFonts w:ascii="Times Roman" w:hAnsi="Times Roman"/>
          <w:sz w:val="27"/>
          <w:szCs w:val="27"/>
        </w:rPr>
        <w:t xml:space="preserve">value calculations. </w:t>
      </w:r>
    </w:p>
    <w:p w14:paraId="5B56598E" w14:textId="0830A5FC"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We contribute to the literature in three ways. First, while prospect theory has been influential in political science </w:t>
      </w:r>
      <w:commentRangeStart w:id="106"/>
      <w:r w:rsidRPr="00527104">
        <w:rPr>
          <w:rFonts w:ascii="Times Roman" w:hAnsi="Times Roman"/>
          <w:sz w:val="27"/>
          <w:szCs w:val="27"/>
        </w:rPr>
        <w:t>only</w:t>
      </w:r>
      <w:commentRangeEnd w:id="106"/>
      <w:r w:rsidR="00E060D0">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06"/>
      </w:r>
      <w:r w:rsidRPr="00527104">
        <w:rPr>
          <w:rFonts w:ascii="Times Roman" w:hAnsi="Times Roman"/>
          <w:sz w:val="27"/>
          <w:szCs w:val="27"/>
        </w:rPr>
        <w:t xml:space="preserve"> among international relations scholars, the theory has not received much attention among political economists </w:t>
      </w:r>
      <w:del w:id="107" w:author="S.D." w:date="2022-05-04T00:19:00Z">
        <w:r w:rsidRPr="00527104" w:rsidDel="00E060D0">
          <w:rPr>
            <w:rFonts w:ascii="Times Roman" w:hAnsi="Times Roman"/>
            <w:sz w:val="27"/>
            <w:szCs w:val="27"/>
          </w:rPr>
          <w:delText>n</w:delText>
        </w:r>
      </w:del>
      <w:r w:rsidRPr="00527104">
        <w:rPr>
          <w:rFonts w:ascii="Times Roman" w:hAnsi="Times Roman"/>
          <w:sz w:val="27"/>
          <w:szCs w:val="27"/>
        </w:rPr>
        <w:t>or comparative politics scholars (Mercer</w:t>
      </w:r>
      <w:ins w:id="108" w:author="S.D." w:date="2022-05-04T00:19:00Z">
        <w:r w:rsidR="00E060D0">
          <w:rPr>
            <w:rFonts w:ascii="Times Roman" w:hAnsi="Times Roman"/>
            <w:sz w:val="27"/>
            <w:szCs w:val="27"/>
          </w:rPr>
          <w:t>,</w:t>
        </w:r>
      </w:ins>
      <w:r w:rsidRPr="00527104">
        <w:rPr>
          <w:rFonts w:ascii="Times Roman" w:hAnsi="Times Roman"/>
          <w:sz w:val="27"/>
          <w:szCs w:val="27"/>
        </w:rPr>
        <w:t xml:space="preserve"> 2005, p. 2</w:t>
      </w:r>
      <w:ins w:id="109" w:author="S.D." w:date="2022-05-04T00:19:00Z">
        <w:r w:rsidR="00E060D0">
          <w:rPr>
            <w:rFonts w:ascii="Times Roman" w:hAnsi="Times Roman"/>
            <w:sz w:val="27"/>
            <w:szCs w:val="27"/>
          </w:rPr>
          <w:t>;</w:t>
        </w:r>
      </w:ins>
      <w:del w:id="110" w:author="S.D." w:date="2022-05-04T00:19:00Z">
        <w:r w:rsidRPr="00527104" w:rsidDel="00E060D0">
          <w:rPr>
            <w:rFonts w:ascii="Times Roman" w:hAnsi="Times Roman"/>
            <w:sz w:val="27"/>
            <w:szCs w:val="27"/>
          </w:rPr>
          <w:delText>,</w:delText>
        </w:r>
      </w:del>
      <w:r w:rsidRPr="00527104">
        <w:rPr>
          <w:rFonts w:ascii="Times Roman" w:hAnsi="Times Roman"/>
          <w:sz w:val="27"/>
          <w:szCs w:val="27"/>
        </w:rPr>
        <w:t xml:space="preserve"> Vis</w:t>
      </w:r>
      <w:ins w:id="111" w:author="S.D." w:date="2022-05-04T00:19:00Z">
        <w:r w:rsidR="00E060D0">
          <w:rPr>
            <w:rFonts w:ascii="Times Roman" w:hAnsi="Times Roman"/>
            <w:sz w:val="27"/>
            <w:szCs w:val="27"/>
          </w:rPr>
          <w:t>,</w:t>
        </w:r>
      </w:ins>
      <w:r w:rsidRPr="00527104">
        <w:rPr>
          <w:rFonts w:ascii="Times Roman" w:hAnsi="Times Roman"/>
          <w:sz w:val="27"/>
          <w:szCs w:val="27"/>
        </w:rPr>
        <w:t xml:space="preserve"> 2011, pp. 338–339). We believe this is a serious issue that should be corrected. We intend to bridge this gap by offering an alternative theory of the political economy of vote buying</w:t>
      </w:r>
      <w:ins w:id="112" w:author="S.D." w:date="2022-05-04T00:19:00Z">
        <w:r w:rsidR="00E060D0">
          <w:rPr>
            <w:rFonts w:ascii="Times Roman" w:hAnsi="Times Roman"/>
            <w:sz w:val="27"/>
            <w:szCs w:val="27"/>
          </w:rPr>
          <w:t>,</w:t>
        </w:r>
      </w:ins>
      <w:r w:rsidRPr="00527104">
        <w:rPr>
          <w:rFonts w:ascii="Times Roman" w:hAnsi="Times Roman"/>
          <w:sz w:val="27"/>
          <w:szCs w:val="27"/>
        </w:rPr>
        <w:t xml:space="preserve"> taking prospect theory as a starting point. Second, in this paper</w:t>
      </w:r>
      <w:ins w:id="113" w:author="S.D." w:date="2022-05-04T07:21:00Z">
        <w:r w:rsidR="003440C2">
          <w:rPr>
            <w:rFonts w:ascii="Times Roman" w:hAnsi="Times Roman"/>
            <w:sz w:val="27"/>
            <w:szCs w:val="27"/>
          </w:rPr>
          <w:t>,</w:t>
        </w:r>
      </w:ins>
      <w:r w:rsidRPr="00527104">
        <w:rPr>
          <w:rFonts w:ascii="Times Roman" w:hAnsi="Times Roman"/>
          <w:sz w:val="27"/>
          <w:szCs w:val="27"/>
        </w:rPr>
        <w:t xml:space="preserve"> we follow Levy (1992b, p. 297) as we carefully try to </w:t>
      </w:r>
      <w:ins w:id="114" w:author="S.D." w:date="2022-05-04T00:29:00Z">
        <w:r w:rsidR="00A66A3D">
          <w:rPr>
            <w:rFonts w:ascii="Times Roman" w:hAnsi="Times Roman"/>
            <w:sz w:val="27"/>
            <w:szCs w:val="27"/>
          </w:rPr>
          <w:t xml:space="preserve">show </w:t>
        </w:r>
      </w:ins>
      <w:r w:rsidRPr="00527104">
        <w:rPr>
          <w:rFonts w:ascii="Times Roman" w:hAnsi="Times Roman"/>
          <w:sz w:val="27"/>
          <w:szCs w:val="27"/>
        </w:rPr>
        <w:t>not only</w:t>
      </w:r>
      <w:del w:id="115" w:author="S.D." w:date="2022-05-04T00:29:00Z">
        <w:r w:rsidRPr="00527104" w:rsidDel="00A66A3D">
          <w:rPr>
            <w:rFonts w:ascii="Times Roman" w:hAnsi="Times Roman"/>
            <w:sz w:val="27"/>
            <w:szCs w:val="27"/>
          </w:rPr>
          <w:delText xml:space="preserve"> show</w:delText>
        </w:r>
      </w:del>
      <w:r w:rsidRPr="00527104">
        <w:rPr>
          <w:rFonts w:ascii="Times Roman" w:hAnsi="Times Roman"/>
          <w:sz w:val="27"/>
          <w:szCs w:val="27"/>
        </w:rPr>
        <w:t xml:space="preserve"> that the observed behavior of political agents is consistent with prospect theory but </w:t>
      </w:r>
      <w:ins w:id="116" w:author="S.D." w:date="2022-05-04T00:30:00Z">
        <w:r w:rsidR="00A66A3D">
          <w:rPr>
            <w:rFonts w:ascii="Times Roman" w:hAnsi="Times Roman"/>
            <w:sz w:val="27"/>
            <w:szCs w:val="27"/>
          </w:rPr>
          <w:t xml:space="preserve">also </w:t>
        </w:r>
      </w:ins>
      <w:r w:rsidRPr="00527104">
        <w:rPr>
          <w:rFonts w:ascii="Times Roman" w:hAnsi="Times Roman"/>
          <w:sz w:val="27"/>
          <w:szCs w:val="27"/>
        </w:rPr>
        <w:t xml:space="preserve">that prospect theory provides a better explanation than do traditional descriptions of vote buying. Finally, our paper is especially relevant to the study of democracy and development, where experiments have been described as </w:t>
      </w:r>
      <w:r w:rsidRPr="00527104">
        <w:rPr>
          <w:rFonts w:ascii="Times Roman" w:hAnsi="Times Roman"/>
          <w:sz w:val="27"/>
          <w:szCs w:val="27"/>
          <w:rtl/>
        </w:rPr>
        <w:t>“</w:t>
      </w:r>
      <w:r w:rsidRPr="00527104">
        <w:rPr>
          <w:rFonts w:ascii="Times Roman" w:hAnsi="Times Roman"/>
          <w:sz w:val="27"/>
          <w:szCs w:val="27"/>
        </w:rPr>
        <w:t xml:space="preserve">a promising research tool” (De La O </w:t>
      </w:r>
      <w:ins w:id="117" w:author="S.D." w:date="2022-05-04T00:30:00Z">
        <w:r w:rsidR="00A66A3D">
          <w:rPr>
            <w:rFonts w:ascii="Times Roman" w:hAnsi="Times Roman"/>
            <w:sz w:val="27"/>
            <w:szCs w:val="27"/>
          </w:rPr>
          <w:t>&amp;</w:t>
        </w:r>
      </w:ins>
      <w:del w:id="118" w:author="S.D." w:date="2022-05-04T00:30:00Z">
        <w:r w:rsidRPr="00527104" w:rsidDel="00A66A3D">
          <w:rPr>
            <w:rFonts w:ascii="Times Roman" w:hAnsi="Times Roman"/>
            <w:sz w:val="27"/>
            <w:szCs w:val="27"/>
          </w:rPr>
          <w:delText>and</w:delText>
        </w:r>
      </w:del>
      <w:r w:rsidRPr="00527104">
        <w:rPr>
          <w:rFonts w:ascii="Times Roman" w:hAnsi="Times Roman"/>
          <w:sz w:val="27"/>
          <w:szCs w:val="27"/>
        </w:rPr>
        <w:t xml:space="preserve"> Wantchekon</w:t>
      </w:r>
      <w:ins w:id="119" w:author="S.D." w:date="2022-05-04T00:30:00Z">
        <w:r w:rsidR="00A66A3D">
          <w:rPr>
            <w:rFonts w:ascii="Times Roman" w:hAnsi="Times Roman"/>
            <w:sz w:val="27"/>
            <w:szCs w:val="27"/>
          </w:rPr>
          <w:t>,</w:t>
        </w:r>
      </w:ins>
      <w:r w:rsidRPr="00527104">
        <w:rPr>
          <w:rFonts w:ascii="Times Roman" w:hAnsi="Times Roman"/>
          <w:sz w:val="27"/>
          <w:szCs w:val="27"/>
        </w:rPr>
        <w:t xml:space="preserve"> 2011). </w:t>
      </w:r>
    </w:p>
    <w:p w14:paraId="1AB68F74" w14:textId="0E5A4465"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This paper proceeds as follows. First, we present several gaps present in the vote-buying literature. Second, we explain the basic concepts behind prospect theory</w:t>
      </w:r>
      <w:del w:id="120" w:author="S.D." w:date="2022-05-04T00:31:00Z">
        <w:r w:rsidRPr="00527104" w:rsidDel="00515528">
          <w:rPr>
            <w:rFonts w:ascii="Times Roman" w:hAnsi="Times Roman"/>
            <w:sz w:val="27"/>
            <w:szCs w:val="27"/>
          </w:rPr>
          <w:delText>,</w:delText>
        </w:r>
      </w:del>
      <w:r w:rsidRPr="00527104">
        <w:rPr>
          <w:rFonts w:ascii="Times Roman" w:hAnsi="Times Roman"/>
          <w:sz w:val="27"/>
          <w:szCs w:val="27"/>
        </w:rPr>
        <w:t xml:space="preserve"> while providing more details about </w:t>
      </w:r>
      <w:commentRangeStart w:id="121"/>
      <w:r w:rsidRPr="00527104">
        <w:rPr>
          <w:rFonts w:ascii="Times Roman" w:hAnsi="Times Roman"/>
          <w:sz w:val="27"/>
          <w:szCs w:val="27"/>
        </w:rPr>
        <w:t>the</w:t>
      </w:r>
      <w:commentRangeEnd w:id="121"/>
      <w:r w:rsidR="00515528">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21"/>
      </w:r>
      <w:r w:rsidRPr="00527104">
        <w:rPr>
          <w:rFonts w:ascii="Times Roman" w:hAnsi="Times Roman"/>
          <w:sz w:val="27"/>
          <w:szCs w:val="27"/>
        </w:rPr>
        <w:t xml:space="preserve"> direct implications for the clientelism and vote-buying literatures. Third, we present our experimental design. Fourth, we analyze the experimental data. Fifth, we conclude by readdressing our results and </w:t>
      </w:r>
      <w:del w:id="122" w:author="S.D." w:date="2022-05-04T00:32:00Z">
        <w:r w:rsidRPr="00527104" w:rsidDel="00515528">
          <w:rPr>
            <w:rFonts w:ascii="Times Roman" w:hAnsi="Times Roman"/>
            <w:sz w:val="27"/>
            <w:szCs w:val="27"/>
          </w:rPr>
          <w:delText xml:space="preserve">by </w:delText>
        </w:r>
      </w:del>
      <w:r w:rsidRPr="00527104">
        <w:rPr>
          <w:rFonts w:ascii="Times Roman" w:hAnsi="Times Roman"/>
          <w:sz w:val="27"/>
          <w:szCs w:val="27"/>
        </w:rPr>
        <w:t xml:space="preserve">discussing some of the limitations of our study as well as proposing some future avenues </w:t>
      </w:r>
      <w:ins w:id="123" w:author="S.D." w:date="2022-05-04T00:32:00Z">
        <w:r w:rsidR="009D2B2A">
          <w:rPr>
            <w:rFonts w:ascii="Times Roman" w:hAnsi="Times Roman"/>
            <w:sz w:val="27"/>
            <w:szCs w:val="27"/>
          </w:rPr>
          <w:t xml:space="preserve">for </w:t>
        </w:r>
      </w:ins>
      <w:r w:rsidRPr="00527104">
        <w:rPr>
          <w:rFonts w:ascii="Times Roman" w:hAnsi="Times Roman"/>
          <w:sz w:val="27"/>
          <w:szCs w:val="27"/>
        </w:rPr>
        <w:t xml:space="preserve">research. </w:t>
      </w:r>
    </w:p>
    <w:p w14:paraId="68AA1A13"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32"/>
          <w:szCs w:val="32"/>
        </w:rPr>
        <w:t xml:space="preserve">II. Traditional Theories of Clientelism and Expected Utility Theory </w:t>
      </w:r>
    </w:p>
    <w:p w14:paraId="60B728F0" w14:textId="2E03BFCB"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Neumann and Morgenstern (1947) introduced expected utility theory as one of the first theories of decision</w:t>
      </w:r>
      <w:ins w:id="124" w:author="S.D." w:date="2022-05-04T00:32:00Z">
        <w:r w:rsidR="00856118">
          <w:rPr>
            <w:rFonts w:ascii="Times Roman" w:hAnsi="Times Roman"/>
            <w:sz w:val="27"/>
            <w:szCs w:val="27"/>
          </w:rPr>
          <w:t>-</w:t>
        </w:r>
      </w:ins>
      <w:del w:id="125" w:author="S.D." w:date="2022-05-04T00:32:00Z">
        <w:r w:rsidRPr="00527104" w:rsidDel="00856118">
          <w:rPr>
            <w:rFonts w:ascii="Times Roman" w:hAnsi="Times Roman"/>
            <w:sz w:val="27"/>
            <w:szCs w:val="27"/>
          </w:rPr>
          <w:delText xml:space="preserve"> </w:delText>
        </w:r>
      </w:del>
      <w:r w:rsidRPr="00527104">
        <w:rPr>
          <w:rFonts w:ascii="Times Roman" w:hAnsi="Times Roman"/>
          <w:sz w:val="27"/>
          <w:szCs w:val="27"/>
        </w:rPr>
        <w:t xml:space="preserve">making under risk (McDermott 1998, p. 15). As its core, the theory </w:t>
      </w:r>
      <w:commentRangeStart w:id="126"/>
      <w:r w:rsidRPr="00527104">
        <w:rPr>
          <w:rFonts w:ascii="Times Roman" w:hAnsi="Times Roman"/>
          <w:sz w:val="27"/>
          <w:szCs w:val="27"/>
        </w:rPr>
        <w:t>considers</w:t>
      </w:r>
      <w:commentRangeEnd w:id="126"/>
      <w:r w:rsidR="00251A0D">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26"/>
      </w:r>
      <w:r w:rsidRPr="00527104">
        <w:rPr>
          <w:rFonts w:ascii="Times Roman" w:hAnsi="Times Roman"/>
          <w:sz w:val="27"/>
          <w:szCs w:val="27"/>
        </w:rPr>
        <w:t xml:space="preserve"> that the value of an outcome is equal to its payoff times its probability, and that agents choose the option with the highest weighted sum (Quattrone </w:t>
      </w:r>
      <w:ins w:id="127" w:author="S.D." w:date="2022-05-04T00:33:00Z">
        <w:r w:rsidR="00251A0D">
          <w:rPr>
            <w:rFonts w:ascii="Times Roman" w:hAnsi="Times Roman"/>
            <w:sz w:val="27"/>
            <w:szCs w:val="27"/>
          </w:rPr>
          <w:t>&amp;</w:t>
        </w:r>
      </w:ins>
      <w:del w:id="128" w:author="S.D." w:date="2022-05-04T00:33:00Z">
        <w:r w:rsidRPr="00527104" w:rsidDel="00251A0D">
          <w:rPr>
            <w:rFonts w:ascii="Times Roman" w:hAnsi="Times Roman"/>
            <w:sz w:val="27"/>
            <w:szCs w:val="27"/>
          </w:rPr>
          <w:delText>and</w:delText>
        </w:r>
      </w:del>
      <w:r w:rsidRPr="00527104">
        <w:rPr>
          <w:rFonts w:ascii="Times Roman" w:hAnsi="Times Roman"/>
          <w:sz w:val="27"/>
          <w:szCs w:val="27"/>
        </w:rPr>
        <w:t xml:space="preserve"> Tversky</w:t>
      </w:r>
      <w:ins w:id="129" w:author="S.D." w:date="2022-05-04T00:33:00Z">
        <w:r w:rsidR="00251A0D">
          <w:rPr>
            <w:rFonts w:ascii="Times Roman" w:hAnsi="Times Roman"/>
            <w:sz w:val="27"/>
            <w:szCs w:val="27"/>
          </w:rPr>
          <w:t>,</w:t>
        </w:r>
      </w:ins>
      <w:r w:rsidRPr="00527104">
        <w:rPr>
          <w:rFonts w:ascii="Times Roman" w:hAnsi="Times Roman"/>
          <w:sz w:val="27"/>
          <w:szCs w:val="27"/>
        </w:rPr>
        <w:t xml:space="preserve"> </w:t>
      </w:r>
      <w:r w:rsidRPr="00527104">
        <w:rPr>
          <w:rFonts w:ascii="Times Roman" w:hAnsi="Times Roman"/>
          <w:sz w:val="27"/>
          <w:szCs w:val="27"/>
        </w:rPr>
        <w:lastRenderedPageBreak/>
        <w:t>1988</w:t>
      </w:r>
      <w:ins w:id="130" w:author="S.D." w:date="2022-05-04T00:33:00Z">
        <w:r w:rsidR="00251A0D">
          <w:rPr>
            <w:rFonts w:ascii="Times Roman" w:hAnsi="Times Roman"/>
            <w:sz w:val="27"/>
            <w:szCs w:val="27"/>
          </w:rPr>
          <w:t>;</w:t>
        </w:r>
      </w:ins>
      <w:del w:id="131" w:author="S.D." w:date="2022-05-04T00:33:00Z">
        <w:r w:rsidRPr="00527104" w:rsidDel="00251A0D">
          <w:rPr>
            <w:rFonts w:ascii="Times Roman" w:hAnsi="Times Roman"/>
            <w:sz w:val="27"/>
            <w:szCs w:val="27"/>
          </w:rPr>
          <w:delText>,</w:delText>
        </w:r>
      </w:del>
      <w:r w:rsidRPr="00527104">
        <w:rPr>
          <w:rFonts w:ascii="Times Roman" w:hAnsi="Times Roman"/>
          <w:sz w:val="27"/>
          <w:szCs w:val="27"/>
        </w:rPr>
        <w:t xml:space="preserve"> Levy</w:t>
      </w:r>
      <w:ins w:id="132" w:author="S.D." w:date="2022-05-04T00:33:00Z">
        <w:r w:rsidR="00251A0D">
          <w:rPr>
            <w:rFonts w:ascii="Times Roman" w:hAnsi="Times Roman"/>
            <w:sz w:val="27"/>
            <w:szCs w:val="27"/>
          </w:rPr>
          <w:t>,</w:t>
        </w:r>
      </w:ins>
      <w:r w:rsidRPr="00527104">
        <w:rPr>
          <w:rFonts w:ascii="Times Roman" w:hAnsi="Times Roman"/>
          <w:sz w:val="27"/>
          <w:szCs w:val="27"/>
        </w:rPr>
        <w:t xml:space="preserve"> 1992a, p. 173</w:t>
      </w:r>
      <w:ins w:id="133" w:author="S.D." w:date="2022-05-04T00:33:00Z">
        <w:r w:rsidR="00251A0D">
          <w:rPr>
            <w:rFonts w:ascii="Times Roman" w:hAnsi="Times Roman"/>
            <w:sz w:val="27"/>
            <w:szCs w:val="27"/>
          </w:rPr>
          <w:t>;</w:t>
        </w:r>
      </w:ins>
      <w:del w:id="134" w:author="S.D." w:date="2022-05-04T00:33:00Z">
        <w:r w:rsidRPr="00527104" w:rsidDel="00251A0D">
          <w:rPr>
            <w:rFonts w:ascii="Times Roman" w:hAnsi="Times Roman"/>
            <w:sz w:val="27"/>
            <w:szCs w:val="27"/>
          </w:rPr>
          <w:delText>,</w:delText>
        </w:r>
      </w:del>
      <w:r w:rsidRPr="00527104">
        <w:rPr>
          <w:rFonts w:ascii="Times Roman" w:hAnsi="Times Roman"/>
          <w:sz w:val="27"/>
          <w:szCs w:val="27"/>
        </w:rPr>
        <w:t xml:space="preserve"> Levy</w:t>
      </w:r>
      <w:ins w:id="135" w:author="S.D." w:date="2022-05-04T00:33:00Z">
        <w:r w:rsidR="00251A0D">
          <w:rPr>
            <w:rFonts w:ascii="Times Roman" w:hAnsi="Times Roman"/>
            <w:sz w:val="27"/>
            <w:szCs w:val="27"/>
          </w:rPr>
          <w:t>,</w:t>
        </w:r>
      </w:ins>
      <w:r w:rsidRPr="00527104">
        <w:rPr>
          <w:rFonts w:ascii="Times Roman" w:hAnsi="Times Roman"/>
          <w:sz w:val="27"/>
          <w:szCs w:val="27"/>
        </w:rPr>
        <w:t xml:space="preserve"> 1997, p. 88</w:t>
      </w:r>
      <w:ins w:id="136" w:author="S.D." w:date="2022-05-04T00:33:00Z">
        <w:r w:rsidR="00251A0D">
          <w:rPr>
            <w:rFonts w:ascii="Times Roman" w:hAnsi="Times Roman"/>
            <w:sz w:val="27"/>
            <w:szCs w:val="27"/>
          </w:rPr>
          <w:t>;</w:t>
        </w:r>
      </w:ins>
      <w:del w:id="137" w:author="S.D." w:date="2022-05-04T00:33:00Z">
        <w:r w:rsidRPr="00527104" w:rsidDel="00251A0D">
          <w:rPr>
            <w:rFonts w:ascii="Times Roman" w:hAnsi="Times Roman"/>
            <w:sz w:val="27"/>
            <w:szCs w:val="27"/>
          </w:rPr>
          <w:delText>,</w:delText>
        </w:r>
      </w:del>
      <w:r w:rsidRPr="00527104">
        <w:rPr>
          <w:rFonts w:ascii="Times Roman" w:hAnsi="Times Roman"/>
          <w:sz w:val="27"/>
          <w:szCs w:val="27"/>
        </w:rPr>
        <w:t xml:space="preserve"> McDermott</w:t>
      </w:r>
      <w:ins w:id="138" w:author="S.D." w:date="2022-05-04T00:33:00Z">
        <w:r w:rsidR="00251A0D">
          <w:rPr>
            <w:rFonts w:ascii="Times Roman" w:hAnsi="Times Roman"/>
            <w:sz w:val="27"/>
            <w:szCs w:val="27"/>
          </w:rPr>
          <w:t>,</w:t>
        </w:r>
      </w:ins>
      <w:r w:rsidRPr="00527104">
        <w:rPr>
          <w:rFonts w:ascii="Times Roman" w:hAnsi="Times Roman"/>
          <w:sz w:val="27"/>
          <w:szCs w:val="27"/>
        </w:rPr>
        <w:t xml:space="preserve"> 1998, p. 15). Importantly, it is assumed that the </w:t>
      </w:r>
      <w:commentRangeStart w:id="139"/>
      <w:r w:rsidRPr="00527104">
        <w:rPr>
          <w:rFonts w:ascii="Times Roman" w:hAnsi="Times Roman"/>
          <w:sz w:val="27"/>
          <w:szCs w:val="27"/>
        </w:rPr>
        <w:t xml:space="preserve">carrier </w:t>
      </w:r>
      <w:commentRangeEnd w:id="139"/>
      <w:r w:rsidR="00701316">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39"/>
      </w:r>
      <w:r w:rsidRPr="00527104">
        <w:rPr>
          <w:rFonts w:ascii="Times Roman" w:hAnsi="Times Roman"/>
          <w:sz w:val="27"/>
          <w:szCs w:val="27"/>
        </w:rPr>
        <w:t xml:space="preserve">of utilities are levels of assets rather than gains and losses </w:t>
      </w:r>
      <w:ins w:id="140" w:author="S.D." w:date="2022-05-04T00:34:00Z">
        <w:r w:rsidR="00701316">
          <w:rPr>
            <w:rFonts w:ascii="Times Roman" w:hAnsi="Times Roman"/>
            <w:sz w:val="27"/>
            <w:szCs w:val="27"/>
          </w:rPr>
          <w:t xml:space="preserve">with </w:t>
        </w:r>
      </w:ins>
      <w:r w:rsidRPr="00527104">
        <w:rPr>
          <w:rFonts w:ascii="Times Roman" w:hAnsi="Times Roman"/>
          <w:sz w:val="27"/>
          <w:szCs w:val="27"/>
        </w:rPr>
        <w:t>respect to a reference point (Levy</w:t>
      </w:r>
      <w:ins w:id="141" w:author="S.D." w:date="2022-05-04T00:34:00Z">
        <w:r w:rsidR="00701316">
          <w:rPr>
            <w:rFonts w:ascii="Times Roman" w:hAnsi="Times Roman"/>
            <w:sz w:val="27"/>
            <w:szCs w:val="27"/>
          </w:rPr>
          <w:t>,</w:t>
        </w:r>
      </w:ins>
      <w:r w:rsidRPr="00527104">
        <w:rPr>
          <w:rFonts w:ascii="Times Roman" w:hAnsi="Times Roman"/>
          <w:sz w:val="27"/>
          <w:szCs w:val="27"/>
        </w:rPr>
        <w:t xml:space="preserve"> 2003). Since expected utility theory was introduced, a specific set of behavioral assumptions has dominated political science (Levy</w:t>
      </w:r>
      <w:ins w:id="142" w:author="S.D." w:date="2022-05-04T00:34:00Z">
        <w:r w:rsidR="00701316">
          <w:rPr>
            <w:rFonts w:ascii="Times Roman" w:hAnsi="Times Roman"/>
            <w:sz w:val="27"/>
            <w:szCs w:val="27"/>
          </w:rPr>
          <w:t>,</w:t>
        </w:r>
      </w:ins>
      <w:r w:rsidRPr="00527104">
        <w:rPr>
          <w:rFonts w:ascii="Times Roman" w:hAnsi="Times Roman"/>
          <w:sz w:val="27"/>
          <w:szCs w:val="27"/>
        </w:rPr>
        <w:t xml:space="preserve"> 1997, p. 87</w:t>
      </w:r>
      <w:ins w:id="143" w:author="S.D." w:date="2022-05-04T00:34:00Z">
        <w:r w:rsidR="00701316">
          <w:rPr>
            <w:rFonts w:ascii="Times Roman" w:hAnsi="Times Roman"/>
            <w:sz w:val="27"/>
            <w:szCs w:val="27"/>
          </w:rPr>
          <w:t>;</w:t>
        </w:r>
      </w:ins>
      <w:del w:id="144" w:author="S.D." w:date="2022-05-04T00:34:00Z">
        <w:r w:rsidRPr="00527104" w:rsidDel="00701316">
          <w:rPr>
            <w:rFonts w:ascii="Times Roman" w:hAnsi="Times Roman"/>
            <w:sz w:val="27"/>
            <w:szCs w:val="27"/>
          </w:rPr>
          <w:delText>,</w:delText>
        </w:r>
      </w:del>
      <w:r w:rsidRPr="00527104">
        <w:rPr>
          <w:rFonts w:ascii="Times Roman" w:hAnsi="Times Roman"/>
          <w:sz w:val="27"/>
          <w:szCs w:val="27"/>
        </w:rPr>
        <w:t xml:space="preserve"> McDermott</w:t>
      </w:r>
      <w:ins w:id="145" w:author="S.D." w:date="2022-05-04T00:34:00Z">
        <w:r w:rsidR="00701316">
          <w:rPr>
            <w:rFonts w:ascii="Times Roman" w:hAnsi="Times Roman"/>
            <w:sz w:val="27"/>
            <w:szCs w:val="27"/>
          </w:rPr>
          <w:t>,</w:t>
        </w:r>
      </w:ins>
      <w:r w:rsidRPr="00527104">
        <w:rPr>
          <w:rFonts w:ascii="Times Roman" w:hAnsi="Times Roman"/>
          <w:sz w:val="27"/>
          <w:szCs w:val="27"/>
        </w:rPr>
        <w:t xml:space="preserve"> 2004, p. 289). </w:t>
      </w:r>
    </w:p>
    <w:p w14:paraId="6DAA5773" w14:textId="4957F11C"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We contest this traditional approach focused on absolute gains by shifting the attention to losses and context-dependent decision-making processes. In particular, we find it limiting that most research on clientelism focuses on absolute levels of wealth</w:t>
      </w:r>
      <w:del w:id="146" w:author="S.D." w:date="2022-05-04T00:56:00Z">
        <w:r w:rsidRPr="00527104" w:rsidDel="003F232F">
          <w:rPr>
            <w:rFonts w:ascii="Times Roman" w:hAnsi="Times Roman"/>
            <w:sz w:val="27"/>
            <w:szCs w:val="27"/>
          </w:rPr>
          <w:delText>,</w:delText>
        </w:r>
      </w:del>
      <w:r w:rsidRPr="00527104">
        <w:rPr>
          <w:rFonts w:ascii="Times Roman" w:hAnsi="Times Roman"/>
          <w:sz w:val="27"/>
          <w:szCs w:val="27"/>
        </w:rPr>
        <w:t xml:space="preserve"> while assuming that whether decision-makers (i.e., parties) are in a domain of gains or losses should not affect their attitudes toward risk. </w:t>
      </w:r>
      <w:commentRangeStart w:id="147"/>
      <w:r w:rsidRPr="00527104">
        <w:rPr>
          <w:rFonts w:ascii="Times Roman" w:hAnsi="Times Roman"/>
          <w:sz w:val="27"/>
          <w:szCs w:val="27"/>
        </w:rPr>
        <w:t>In simple</w:t>
      </w:r>
      <w:commentRangeEnd w:id="147"/>
      <w:r w:rsidR="003F232F">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47"/>
      </w:r>
      <w:r w:rsidRPr="00527104">
        <w:rPr>
          <w:rFonts w:ascii="Times Roman" w:hAnsi="Times Roman"/>
          <w:sz w:val="27"/>
          <w:szCs w:val="27"/>
        </w:rPr>
        <w:t>, our paper proposes that clientelist parties process their electoral and economic gains and lo</w:t>
      </w:r>
      <w:ins w:id="148" w:author="S.D." w:date="2022-05-04T00:56:00Z">
        <w:r w:rsidR="003F232F">
          <w:rPr>
            <w:rFonts w:ascii="Times Roman" w:hAnsi="Times Roman"/>
            <w:sz w:val="27"/>
            <w:szCs w:val="27"/>
          </w:rPr>
          <w:t>s</w:t>
        </w:r>
      </w:ins>
      <w:r w:rsidRPr="00527104">
        <w:rPr>
          <w:rFonts w:ascii="Times Roman" w:hAnsi="Times Roman"/>
          <w:sz w:val="27"/>
          <w:szCs w:val="27"/>
        </w:rPr>
        <w:t>ses not in a vacuum</w:t>
      </w:r>
      <w:del w:id="149" w:author="S.D." w:date="2022-05-04T07:22:00Z">
        <w:r w:rsidRPr="00527104" w:rsidDel="003440C2">
          <w:rPr>
            <w:rFonts w:ascii="Times Roman" w:hAnsi="Times Roman"/>
            <w:sz w:val="27"/>
            <w:szCs w:val="27"/>
          </w:rPr>
          <w:delText>,</w:delText>
        </w:r>
      </w:del>
      <w:r w:rsidRPr="00527104">
        <w:rPr>
          <w:rFonts w:ascii="Times Roman" w:hAnsi="Times Roman"/>
          <w:sz w:val="27"/>
          <w:szCs w:val="27"/>
        </w:rPr>
        <w:t xml:space="preserve"> but considering how prior gains and losses affect their choices (Thaler </w:t>
      </w:r>
      <w:ins w:id="150" w:author="S.D." w:date="2022-05-04T00:57:00Z">
        <w:r w:rsidR="004C1C65">
          <w:rPr>
            <w:rFonts w:ascii="Times Roman" w:hAnsi="Times Roman"/>
            <w:sz w:val="27"/>
            <w:szCs w:val="27"/>
          </w:rPr>
          <w:t>&amp;</w:t>
        </w:r>
      </w:ins>
      <w:del w:id="151" w:author="S.D." w:date="2022-05-04T00:57:00Z">
        <w:r w:rsidRPr="00527104" w:rsidDel="004C1C65">
          <w:rPr>
            <w:rFonts w:ascii="Times Roman" w:hAnsi="Times Roman"/>
            <w:sz w:val="27"/>
            <w:szCs w:val="27"/>
          </w:rPr>
          <w:delText>and</w:delText>
        </w:r>
      </w:del>
      <w:r w:rsidRPr="00527104">
        <w:rPr>
          <w:rFonts w:ascii="Times Roman" w:hAnsi="Times Roman"/>
          <w:sz w:val="27"/>
          <w:szCs w:val="27"/>
        </w:rPr>
        <w:t xml:space="preserve"> Johnson</w:t>
      </w:r>
      <w:ins w:id="152" w:author="S.D." w:date="2022-05-04T00:57:00Z">
        <w:r w:rsidR="004C1C65">
          <w:rPr>
            <w:rFonts w:ascii="Times Roman" w:hAnsi="Times Roman"/>
            <w:sz w:val="27"/>
            <w:szCs w:val="27"/>
          </w:rPr>
          <w:t>,</w:t>
        </w:r>
      </w:ins>
      <w:r w:rsidRPr="00527104">
        <w:rPr>
          <w:rFonts w:ascii="Times Roman" w:hAnsi="Times Roman"/>
          <w:sz w:val="27"/>
          <w:szCs w:val="27"/>
        </w:rPr>
        <w:t xml:space="preserve"> 1990, p. 643). Thus, we suggest </w:t>
      </w:r>
      <w:del w:id="153" w:author="S.D." w:date="2022-05-04T00:57:00Z">
        <w:r w:rsidRPr="00527104" w:rsidDel="004C1C65">
          <w:rPr>
            <w:rFonts w:ascii="Times Roman" w:hAnsi="Times Roman"/>
            <w:sz w:val="27"/>
            <w:szCs w:val="27"/>
          </w:rPr>
          <w:delText>to consider</w:delText>
        </w:r>
      </w:del>
      <w:ins w:id="154" w:author="S.D." w:date="2022-05-04T00:57:00Z">
        <w:r w:rsidR="004C1C65" w:rsidRPr="00527104">
          <w:rPr>
            <w:rFonts w:ascii="Times Roman" w:hAnsi="Times Roman"/>
            <w:sz w:val="27"/>
            <w:szCs w:val="27"/>
          </w:rPr>
          <w:t>considering</w:t>
        </w:r>
      </w:ins>
      <w:r w:rsidRPr="00527104">
        <w:rPr>
          <w:rFonts w:ascii="Times Roman" w:hAnsi="Times Roman"/>
          <w:sz w:val="27"/>
          <w:szCs w:val="27"/>
        </w:rPr>
        <w:t xml:space="preserve"> prospect theory as an alternative framework to study vote buying, specifically</w:t>
      </w:r>
      <w:del w:id="155" w:author="S.D." w:date="2022-05-04T07:25:00Z">
        <w:r w:rsidRPr="00527104" w:rsidDel="00B45000">
          <w:rPr>
            <w:rFonts w:ascii="Times Roman" w:hAnsi="Times Roman"/>
            <w:sz w:val="27"/>
            <w:szCs w:val="27"/>
          </w:rPr>
          <w:delText>,</w:delText>
        </w:r>
      </w:del>
      <w:r w:rsidRPr="00527104">
        <w:rPr>
          <w:rFonts w:ascii="Times Roman" w:hAnsi="Times Roman"/>
          <w:sz w:val="27"/>
          <w:szCs w:val="27"/>
        </w:rPr>
        <w:t xml:space="preserve"> by incorporating a decision-maker</w:t>
      </w:r>
      <w:r w:rsidRPr="00527104">
        <w:rPr>
          <w:rFonts w:ascii="Times Roman" w:hAnsi="Times Roman"/>
          <w:sz w:val="27"/>
          <w:szCs w:val="27"/>
          <w:rtl/>
        </w:rPr>
        <w:t>’</w:t>
      </w:r>
      <w:r w:rsidRPr="00527104">
        <w:rPr>
          <w:rFonts w:ascii="Times Roman" w:hAnsi="Times Roman"/>
          <w:sz w:val="27"/>
          <w:szCs w:val="27"/>
        </w:rPr>
        <w:t>s risk propensity as it shifts in response to changes in the environment (McDermott</w:t>
      </w:r>
      <w:ins w:id="156" w:author="S.D." w:date="2022-05-04T00:58:00Z">
        <w:r w:rsidR="004C1C65">
          <w:rPr>
            <w:rFonts w:ascii="Times Roman" w:hAnsi="Times Roman"/>
            <w:sz w:val="27"/>
            <w:szCs w:val="27"/>
          </w:rPr>
          <w:t>,</w:t>
        </w:r>
      </w:ins>
      <w:r w:rsidRPr="00527104">
        <w:rPr>
          <w:rFonts w:ascii="Times Roman" w:hAnsi="Times Roman"/>
          <w:sz w:val="27"/>
          <w:szCs w:val="27"/>
        </w:rPr>
        <w:t xml:space="preserve"> 2004, p. 292). </w:t>
      </w:r>
    </w:p>
    <w:p w14:paraId="3AE9D5EE" w14:textId="1C4C8FA4"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This paper posits that a shift in focus is a valuable exercise because strategic behavior under risk has usually been modeled according to assumptions about expected</w:t>
      </w:r>
      <w:ins w:id="157" w:author="S.D." w:date="2022-05-04T07:25:00Z">
        <w:r w:rsidR="00B45000">
          <w:rPr>
            <w:rFonts w:ascii="Times Roman" w:hAnsi="Times Roman"/>
            <w:sz w:val="27"/>
            <w:szCs w:val="27"/>
          </w:rPr>
          <w:t xml:space="preserve"> </w:t>
        </w:r>
      </w:ins>
      <w:del w:id="158" w:author="S.D." w:date="2022-05-04T07:25:00Z">
        <w:r w:rsidRPr="00527104" w:rsidDel="00B45000">
          <w:rPr>
            <w:rFonts w:ascii="Times Roman" w:hAnsi="Times Roman"/>
            <w:sz w:val="27"/>
            <w:szCs w:val="27"/>
          </w:rPr>
          <w:delText>-</w:delText>
        </w:r>
      </w:del>
      <w:r w:rsidRPr="00527104">
        <w:rPr>
          <w:rFonts w:ascii="Times Roman" w:hAnsi="Times Roman"/>
          <w:sz w:val="27"/>
          <w:szCs w:val="27"/>
        </w:rPr>
        <w:t xml:space="preserve">value calculations that are </w:t>
      </w:r>
      <w:r w:rsidRPr="00527104">
        <w:rPr>
          <w:rFonts w:ascii="Times Roman" w:hAnsi="Times Roman"/>
          <w:sz w:val="27"/>
          <w:szCs w:val="27"/>
          <w:rtl/>
        </w:rPr>
        <w:t>“</w:t>
      </w:r>
      <w:r w:rsidRPr="00527104">
        <w:rPr>
          <w:rFonts w:ascii="Times Roman" w:hAnsi="Times Roman"/>
          <w:sz w:val="27"/>
          <w:szCs w:val="27"/>
        </w:rPr>
        <w:t xml:space="preserve">unrealistic” (Aldrich </w:t>
      </w:r>
      <w:ins w:id="159" w:author="S.D." w:date="2022-05-04T01:06:00Z">
        <w:r w:rsidR="00757FC6">
          <w:rPr>
            <w:rFonts w:ascii="Times Roman" w:hAnsi="Times Roman"/>
            <w:sz w:val="27"/>
            <w:szCs w:val="27"/>
          </w:rPr>
          <w:t>&amp;</w:t>
        </w:r>
      </w:ins>
      <w:del w:id="160" w:author="S.D." w:date="2022-05-04T01:06:00Z">
        <w:r w:rsidRPr="00527104" w:rsidDel="00757FC6">
          <w:rPr>
            <w:rFonts w:ascii="Times Roman" w:hAnsi="Times Roman"/>
            <w:sz w:val="27"/>
            <w:szCs w:val="27"/>
          </w:rPr>
          <w:delText>and</w:delText>
        </w:r>
      </w:del>
      <w:r w:rsidRPr="00527104">
        <w:rPr>
          <w:rFonts w:ascii="Times Roman" w:hAnsi="Times Roman"/>
          <w:sz w:val="27"/>
          <w:szCs w:val="27"/>
        </w:rPr>
        <w:t xml:space="preserve"> Lupia</w:t>
      </w:r>
      <w:ins w:id="161" w:author="S.D." w:date="2022-05-04T01:06:00Z">
        <w:r w:rsidR="00757FC6">
          <w:rPr>
            <w:rFonts w:ascii="Times Roman" w:hAnsi="Times Roman"/>
            <w:sz w:val="27"/>
            <w:szCs w:val="27"/>
          </w:rPr>
          <w:t>,</w:t>
        </w:r>
      </w:ins>
      <w:r w:rsidRPr="00527104">
        <w:rPr>
          <w:rFonts w:ascii="Times Roman" w:hAnsi="Times Roman"/>
          <w:sz w:val="27"/>
          <w:szCs w:val="27"/>
        </w:rPr>
        <w:t xml:space="preserve"> 2011, p. 124). Furthermore, a large body of experimental research finds that many behavioral expectations under risk do not comport with the assumptions present in classical decision-making theory (Battalio, Kagel, </w:t>
      </w:r>
      <w:ins w:id="162" w:author="S.D." w:date="2022-05-04T01:06:00Z">
        <w:r w:rsidR="00757FC6">
          <w:rPr>
            <w:rFonts w:ascii="Times Roman" w:hAnsi="Times Roman"/>
            <w:sz w:val="27"/>
            <w:szCs w:val="27"/>
          </w:rPr>
          <w:t>&amp;</w:t>
        </w:r>
      </w:ins>
      <w:del w:id="163" w:author="S.D." w:date="2022-05-04T01:06:00Z">
        <w:r w:rsidRPr="00527104" w:rsidDel="00757FC6">
          <w:rPr>
            <w:rFonts w:ascii="Times Roman" w:hAnsi="Times Roman"/>
            <w:sz w:val="27"/>
            <w:szCs w:val="27"/>
          </w:rPr>
          <w:delText>and</w:delText>
        </w:r>
      </w:del>
      <w:r w:rsidRPr="00527104">
        <w:rPr>
          <w:rFonts w:ascii="Times Roman" w:hAnsi="Times Roman"/>
          <w:sz w:val="27"/>
          <w:szCs w:val="27"/>
        </w:rPr>
        <w:t xml:space="preserve"> Jiranyakul</w:t>
      </w:r>
      <w:ins w:id="164" w:author="S.D." w:date="2022-05-04T01:06:00Z">
        <w:r w:rsidR="00757FC6">
          <w:rPr>
            <w:rFonts w:ascii="Times Roman" w:hAnsi="Times Roman"/>
            <w:sz w:val="27"/>
            <w:szCs w:val="27"/>
          </w:rPr>
          <w:t>,</w:t>
        </w:r>
      </w:ins>
      <w:r w:rsidRPr="00527104">
        <w:rPr>
          <w:rFonts w:ascii="Times Roman" w:hAnsi="Times Roman"/>
          <w:sz w:val="27"/>
          <w:szCs w:val="27"/>
        </w:rPr>
        <w:t xml:space="preserve"> 1990, p. 25</w:t>
      </w:r>
      <w:ins w:id="165" w:author="S.D." w:date="2022-05-04T01:06:00Z">
        <w:r w:rsidR="00757FC6">
          <w:rPr>
            <w:rFonts w:ascii="Times Roman" w:hAnsi="Times Roman"/>
            <w:sz w:val="27"/>
            <w:szCs w:val="27"/>
          </w:rPr>
          <w:t>;</w:t>
        </w:r>
      </w:ins>
      <w:del w:id="166" w:author="S.D." w:date="2022-05-04T01:06:00Z">
        <w:r w:rsidRPr="00527104" w:rsidDel="00757FC6">
          <w:rPr>
            <w:rFonts w:ascii="Times Roman" w:hAnsi="Times Roman"/>
            <w:sz w:val="27"/>
            <w:szCs w:val="27"/>
          </w:rPr>
          <w:delText>,</w:delText>
        </w:r>
      </w:del>
      <w:r w:rsidRPr="00527104">
        <w:rPr>
          <w:rFonts w:ascii="Times Roman" w:hAnsi="Times Roman"/>
          <w:sz w:val="27"/>
          <w:szCs w:val="27"/>
        </w:rPr>
        <w:t xml:space="preserve"> Mercer</w:t>
      </w:r>
      <w:ins w:id="167" w:author="S.D." w:date="2022-05-04T01:06:00Z">
        <w:r w:rsidR="00757FC6">
          <w:rPr>
            <w:rFonts w:ascii="Times Roman" w:hAnsi="Times Roman"/>
            <w:sz w:val="27"/>
            <w:szCs w:val="27"/>
          </w:rPr>
          <w:t>,</w:t>
        </w:r>
      </w:ins>
      <w:r w:rsidRPr="00527104">
        <w:rPr>
          <w:rFonts w:ascii="Times Roman" w:hAnsi="Times Roman"/>
          <w:sz w:val="27"/>
          <w:szCs w:val="27"/>
        </w:rPr>
        <w:t xml:space="preserve"> 2005, p. 1). As a matter of fact, Bernoulli—the forefather of expected utility theory (Schoemaker</w:t>
      </w:r>
      <w:ins w:id="168" w:author="S.D." w:date="2022-05-04T01:06:00Z">
        <w:r w:rsidR="00757FC6">
          <w:rPr>
            <w:rFonts w:ascii="Times Roman" w:hAnsi="Times Roman"/>
            <w:sz w:val="27"/>
            <w:szCs w:val="27"/>
          </w:rPr>
          <w:t>,</w:t>
        </w:r>
      </w:ins>
      <w:r w:rsidRPr="00527104">
        <w:rPr>
          <w:rFonts w:ascii="Times Roman" w:hAnsi="Times Roman"/>
          <w:sz w:val="27"/>
          <w:szCs w:val="27"/>
        </w:rPr>
        <w:t xml:space="preserve"> 1982)—was the first to notice that people would not always behave </w:t>
      </w:r>
      <w:ins w:id="169" w:author="S.D." w:date="2022-05-04T07:26:00Z">
        <w:r w:rsidR="00A74630">
          <w:rPr>
            <w:rFonts w:ascii="Times Roman" w:hAnsi="Times Roman"/>
            <w:sz w:val="27"/>
            <w:szCs w:val="27"/>
          </w:rPr>
          <w:t>according to</w:t>
        </w:r>
      </w:ins>
      <w:del w:id="170" w:author="S.D." w:date="2022-05-04T07:26:00Z">
        <w:r w:rsidRPr="00527104" w:rsidDel="00A74630">
          <w:rPr>
            <w:rFonts w:ascii="Times Roman" w:hAnsi="Times Roman"/>
            <w:sz w:val="27"/>
            <w:szCs w:val="27"/>
          </w:rPr>
          <w:delText>on</w:delText>
        </w:r>
      </w:del>
      <w:r w:rsidRPr="00527104">
        <w:rPr>
          <w:rFonts w:ascii="Times Roman" w:hAnsi="Times Roman"/>
          <w:sz w:val="27"/>
          <w:szCs w:val="27"/>
        </w:rPr>
        <w:t xml:space="preserve"> the basis of the expected value of a game (McDermott</w:t>
      </w:r>
      <w:ins w:id="171" w:author="S.D." w:date="2022-05-04T01:07:00Z">
        <w:r w:rsidR="00757FC6">
          <w:rPr>
            <w:rFonts w:ascii="Times Roman" w:hAnsi="Times Roman"/>
            <w:sz w:val="27"/>
            <w:szCs w:val="27"/>
          </w:rPr>
          <w:t>,</w:t>
        </w:r>
      </w:ins>
      <w:r w:rsidRPr="00527104">
        <w:rPr>
          <w:rFonts w:ascii="Times Roman" w:hAnsi="Times Roman"/>
          <w:sz w:val="27"/>
          <w:szCs w:val="27"/>
        </w:rPr>
        <w:t xml:space="preserve"> 1998, pp. 15–16). From a decision-making standpoint, many find that the assumptions underlying </w:t>
      </w:r>
      <w:ins w:id="172" w:author="S.D." w:date="2022-05-04T01:09:00Z">
        <w:r w:rsidR="00155A75">
          <w:rPr>
            <w:rFonts w:ascii="Times Roman" w:hAnsi="Times Roman"/>
            <w:sz w:val="27"/>
            <w:szCs w:val="27"/>
          </w:rPr>
          <w:t xml:space="preserve">the </w:t>
        </w:r>
      </w:ins>
      <w:r w:rsidRPr="00527104">
        <w:rPr>
          <w:rFonts w:ascii="Times Roman" w:hAnsi="Times Roman"/>
          <w:sz w:val="27"/>
          <w:szCs w:val="27"/>
        </w:rPr>
        <w:t xml:space="preserve">classical theory of risky choice are </w:t>
      </w:r>
      <w:r w:rsidRPr="00527104">
        <w:rPr>
          <w:rFonts w:ascii="Times Roman" w:hAnsi="Times Roman"/>
          <w:sz w:val="27"/>
          <w:szCs w:val="27"/>
          <w:rtl/>
        </w:rPr>
        <w:t>“</w:t>
      </w:r>
      <w:r w:rsidRPr="00527104">
        <w:rPr>
          <w:rFonts w:ascii="Times Roman" w:hAnsi="Times Roman"/>
          <w:sz w:val="27"/>
          <w:szCs w:val="27"/>
        </w:rPr>
        <w:t xml:space="preserve">systematically violated” (Quattrone </w:t>
      </w:r>
      <w:ins w:id="173" w:author="S.D." w:date="2022-05-04T01:07:00Z">
        <w:r w:rsidR="00757FC6">
          <w:rPr>
            <w:rFonts w:ascii="Times Roman" w:hAnsi="Times Roman"/>
            <w:sz w:val="27"/>
            <w:szCs w:val="27"/>
          </w:rPr>
          <w:t>&amp;</w:t>
        </w:r>
      </w:ins>
      <w:del w:id="174" w:author="S.D." w:date="2022-05-04T01:07:00Z">
        <w:r w:rsidRPr="00527104" w:rsidDel="00757FC6">
          <w:rPr>
            <w:rFonts w:ascii="Times Roman" w:hAnsi="Times Roman"/>
            <w:sz w:val="27"/>
            <w:szCs w:val="27"/>
          </w:rPr>
          <w:delText>and</w:delText>
        </w:r>
      </w:del>
      <w:r w:rsidRPr="00527104">
        <w:rPr>
          <w:rFonts w:ascii="Times Roman" w:hAnsi="Times Roman"/>
          <w:sz w:val="27"/>
          <w:szCs w:val="27"/>
        </w:rPr>
        <w:t xml:space="preserve"> Tversky</w:t>
      </w:r>
      <w:ins w:id="175" w:author="S.D." w:date="2022-05-04T01:07:00Z">
        <w:r w:rsidR="00757FC6">
          <w:rPr>
            <w:rFonts w:ascii="Times Roman" w:hAnsi="Times Roman"/>
            <w:sz w:val="27"/>
            <w:szCs w:val="27"/>
          </w:rPr>
          <w:t>,</w:t>
        </w:r>
      </w:ins>
      <w:r w:rsidRPr="00527104">
        <w:rPr>
          <w:rFonts w:ascii="Times Roman" w:hAnsi="Times Roman"/>
          <w:sz w:val="27"/>
          <w:szCs w:val="27"/>
        </w:rPr>
        <w:t xml:space="preserve"> 1988, p. 719) and that both variance and semivariance ideas of risk have been shown to be </w:t>
      </w:r>
      <w:r w:rsidRPr="00527104">
        <w:rPr>
          <w:rFonts w:ascii="Times Roman" w:hAnsi="Times Roman"/>
          <w:sz w:val="27"/>
          <w:szCs w:val="27"/>
          <w:rtl/>
        </w:rPr>
        <w:t>“</w:t>
      </w:r>
      <w:r w:rsidRPr="00527104">
        <w:rPr>
          <w:rFonts w:ascii="Times Roman" w:hAnsi="Times Roman"/>
          <w:sz w:val="27"/>
          <w:szCs w:val="27"/>
        </w:rPr>
        <w:t>inconsistent</w:t>
      </w:r>
      <w:ins w:id="176" w:author="S.D." w:date="2022-05-04T01:10:00Z">
        <w:r w:rsidR="00360253">
          <w:rPr>
            <w:rFonts w:ascii="Times Roman" w:hAnsi="Times Roman"/>
            <w:sz w:val="27"/>
            <w:szCs w:val="27"/>
          </w:rPr>
          <w:t>”</w:t>
        </w:r>
      </w:ins>
      <w:del w:id="177" w:author="S.D." w:date="2022-05-04T01:10:00Z">
        <w:r w:rsidRPr="00527104" w:rsidDel="00360253">
          <w:rPr>
            <w:rFonts w:ascii="Times Roman" w:hAnsi="Times Roman"/>
            <w:sz w:val="27"/>
            <w:szCs w:val="27"/>
          </w:rPr>
          <w:delText>“</w:delText>
        </w:r>
      </w:del>
      <w:r w:rsidRPr="00527104">
        <w:rPr>
          <w:rFonts w:ascii="Times Roman" w:hAnsi="Times Roman"/>
          <w:sz w:val="27"/>
          <w:szCs w:val="27"/>
        </w:rPr>
        <w:t xml:space="preserve"> with von Neumann </w:t>
      </w:r>
      <w:commentRangeStart w:id="178"/>
      <w:r w:rsidRPr="00527104">
        <w:rPr>
          <w:rFonts w:ascii="Times Roman" w:hAnsi="Times Roman"/>
          <w:sz w:val="27"/>
          <w:szCs w:val="27"/>
        </w:rPr>
        <w:t>axioms (</w:t>
      </w:r>
      <w:commentRangeEnd w:id="178"/>
      <w:r w:rsidR="00360253">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78"/>
      </w:r>
      <w:r w:rsidRPr="00527104">
        <w:rPr>
          <w:rFonts w:ascii="Times Roman" w:hAnsi="Times Roman"/>
          <w:sz w:val="27"/>
          <w:szCs w:val="27"/>
        </w:rPr>
        <w:t xml:space="preserve">March and Shapira 1987, p. 1405). Furthermore, there seems to be a strong consensus that standard assumptions about strategic behavior under risk </w:t>
      </w:r>
      <w:r w:rsidRPr="00527104">
        <w:rPr>
          <w:rFonts w:ascii="Times Roman" w:hAnsi="Times Roman"/>
          <w:sz w:val="27"/>
          <w:szCs w:val="27"/>
          <w:rtl/>
        </w:rPr>
        <w:t>“</w:t>
      </w:r>
      <w:r w:rsidRPr="00527104">
        <w:rPr>
          <w:rFonts w:ascii="Times Roman" w:hAnsi="Times Roman"/>
          <w:sz w:val="27"/>
          <w:szCs w:val="27"/>
        </w:rPr>
        <w:t xml:space="preserve">continually failed empirically” (Vis 2011, p. 335), while </w:t>
      </w:r>
      <w:commentRangeStart w:id="179"/>
      <w:r w:rsidRPr="00527104">
        <w:rPr>
          <w:rFonts w:ascii="Times Roman" w:hAnsi="Times Roman"/>
          <w:sz w:val="27"/>
          <w:szCs w:val="27"/>
        </w:rPr>
        <w:t xml:space="preserve">others find that </w:t>
      </w:r>
      <w:commentRangeEnd w:id="179"/>
      <w:r w:rsidR="00360253">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79"/>
      </w:r>
      <w:r w:rsidRPr="00527104">
        <w:rPr>
          <w:rFonts w:ascii="Times Roman" w:hAnsi="Times Roman"/>
          <w:sz w:val="27"/>
          <w:szCs w:val="27"/>
        </w:rPr>
        <w:t xml:space="preserve">experiments have shown that </w:t>
      </w:r>
      <w:r w:rsidRPr="00527104">
        <w:rPr>
          <w:rFonts w:ascii="Times Roman" w:hAnsi="Times Roman"/>
          <w:sz w:val="27"/>
          <w:szCs w:val="27"/>
          <w:rtl/>
        </w:rPr>
        <w:t>“</w:t>
      </w:r>
      <w:r w:rsidRPr="00527104">
        <w:rPr>
          <w:rFonts w:ascii="Times Roman" w:hAnsi="Times Roman"/>
          <w:sz w:val="27"/>
          <w:szCs w:val="27"/>
        </w:rPr>
        <w:t xml:space="preserve">actual behavior and decisions frequently deviate from the neoclassical predictions” (Fatas, Neugebauer, and Tamborero 2007, p. 167). </w:t>
      </w:r>
    </w:p>
    <w:p w14:paraId="37C0EEBE" w14:textId="2C2F8C1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In sum, the empirical literature consistently finds that </w:t>
      </w:r>
      <w:r w:rsidRPr="00527104">
        <w:rPr>
          <w:rFonts w:ascii="Times Roman" w:hAnsi="Times Roman"/>
          <w:sz w:val="27"/>
          <w:szCs w:val="27"/>
          <w:rtl/>
        </w:rPr>
        <w:t>“</w:t>
      </w:r>
      <w:r w:rsidRPr="00527104">
        <w:rPr>
          <w:rFonts w:ascii="Times Roman" w:hAnsi="Times Roman"/>
          <w:sz w:val="27"/>
          <w:szCs w:val="27"/>
        </w:rPr>
        <w:t>people systematically violate the predic</w:t>
      </w:r>
      <w:del w:id="180" w:author="S.D." w:date="2022-05-04T01:11:00Z">
        <w:r w:rsidRPr="00527104" w:rsidDel="00E533C6">
          <w:rPr>
            <w:rFonts w:ascii="Times Roman" w:hAnsi="Times Roman"/>
            <w:sz w:val="27"/>
            <w:szCs w:val="27"/>
          </w:rPr>
          <w:delText xml:space="preserve">- </w:delText>
        </w:r>
      </w:del>
      <w:r w:rsidRPr="00527104">
        <w:rPr>
          <w:rFonts w:ascii="Times Roman" w:hAnsi="Times Roman"/>
          <w:sz w:val="27"/>
          <w:szCs w:val="27"/>
        </w:rPr>
        <w:t xml:space="preserve">tions of expected utility theory” (Barberis 2013, p. 173). In fact, Levy (1997, p. 87) finds it </w:t>
      </w:r>
      <w:r w:rsidRPr="00527104">
        <w:rPr>
          <w:rFonts w:ascii="Times Roman" w:hAnsi="Times Roman"/>
          <w:sz w:val="27"/>
          <w:szCs w:val="27"/>
          <w:rtl/>
        </w:rPr>
        <w:t>“</w:t>
      </w:r>
      <w:r w:rsidRPr="00527104">
        <w:rPr>
          <w:rFonts w:ascii="Times Roman" w:hAnsi="Times Roman"/>
          <w:sz w:val="27"/>
          <w:szCs w:val="27"/>
        </w:rPr>
        <w:t xml:space="preserve">ironic” that just as rational choice has become the most influential paradigm in political science, the theory has come under heavy attack by experimental and empirical evidence. The problem is that some of </w:t>
      </w:r>
      <w:commentRangeStart w:id="181"/>
      <w:r w:rsidRPr="00527104">
        <w:rPr>
          <w:rFonts w:ascii="Times Roman" w:hAnsi="Times Roman"/>
          <w:sz w:val="27"/>
          <w:szCs w:val="27"/>
        </w:rPr>
        <w:t xml:space="preserve">these assumptions </w:t>
      </w:r>
      <w:commentRangeEnd w:id="181"/>
      <w:r w:rsidR="00E533C6">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81"/>
      </w:r>
      <w:r w:rsidRPr="00527104">
        <w:rPr>
          <w:rFonts w:ascii="Times Roman" w:hAnsi="Times Roman"/>
          <w:sz w:val="27"/>
          <w:szCs w:val="27"/>
        </w:rPr>
        <w:t xml:space="preserve">have also been embedded in most of the vote-buying literature. Thus, while much progress has been made in the understanding of clientelism and vote buying (see Hicken 2011 for an </w:t>
      </w:r>
      <w:r w:rsidRPr="00527104">
        <w:rPr>
          <w:rFonts w:ascii="Times Roman" w:hAnsi="Times Roman"/>
          <w:sz w:val="27"/>
          <w:szCs w:val="27"/>
        </w:rPr>
        <w:lastRenderedPageBreak/>
        <w:t xml:space="preserve">excellent review), there are several inconsistencies that authors tend to ignore or treat as unimportant empirical deviations. We believe that some of these inconsistencies originate in </w:t>
      </w:r>
      <w:ins w:id="182" w:author="S.D." w:date="2022-05-04T07:29:00Z">
        <w:r w:rsidR="00A74630">
          <w:rPr>
            <w:rFonts w:ascii="Times Roman" w:hAnsi="Times Roman"/>
            <w:sz w:val="27"/>
            <w:szCs w:val="27"/>
          </w:rPr>
          <w:t>a</w:t>
        </w:r>
      </w:ins>
      <w:del w:id="183" w:author="S.D." w:date="2022-05-04T07:29:00Z">
        <w:r w:rsidRPr="00527104" w:rsidDel="00A74630">
          <w:rPr>
            <w:rFonts w:ascii="Times Roman" w:hAnsi="Times Roman"/>
            <w:sz w:val="27"/>
            <w:szCs w:val="27"/>
          </w:rPr>
          <w:delText>the wrong</w:delText>
        </w:r>
      </w:del>
      <w:r w:rsidRPr="00527104">
        <w:rPr>
          <w:rFonts w:ascii="Times Roman" w:hAnsi="Times Roman"/>
          <w:sz w:val="27"/>
          <w:szCs w:val="27"/>
        </w:rPr>
        <w:t xml:space="preserve"> </w:t>
      </w:r>
      <w:ins w:id="184" w:author="S.D." w:date="2022-05-04T07:29:00Z">
        <w:r w:rsidR="00A74630">
          <w:rPr>
            <w:rFonts w:ascii="Times Roman" w:hAnsi="Times Roman"/>
            <w:sz w:val="27"/>
            <w:szCs w:val="27"/>
          </w:rPr>
          <w:t>mis</w:t>
        </w:r>
      </w:ins>
      <w:r w:rsidRPr="00527104">
        <w:rPr>
          <w:rFonts w:ascii="Times Roman" w:hAnsi="Times Roman"/>
          <w:sz w:val="27"/>
          <w:szCs w:val="27"/>
        </w:rPr>
        <w:t xml:space="preserve">understanding of decision-making under risk. Importantly, rather than neglecting traditional theories of clientelism, our paper seeks to complement such progress by bridging several gaps in the literature. In this paper, we address two important inconsistencies relevant to our understanding of vote buying. We concentrate on these two aspects because both speak directly to </w:t>
      </w:r>
      <w:ins w:id="185" w:author="S.D." w:date="2022-05-04T01:14:00Z">
        <w:r w:rsidR="005F0811">
          <w:rPr>
            <w:rFonts w:ascii="Times Roman" w:hAnsi="Times Roman"/>
            <w:sz w:val="27"/>
            <w:szCs w:val="27"/>
          </w:rPr>
          <w:t>a</w:t>
        </w:r>
      </w:ins>
      <w:del w:id="186" w:author="S.D." w:date="2022-05-04T01:14:00Z">
        <w:r w:rsidRPr="00527104" w:rsidDel="005F0811">
          <w:rPr>
            <w:rFonts w:ascii="Times Roman" w:hAnsi="Times Roman"/>
            <w:sz w:val="27"/>
            <w:szCs w:val="27"/>
          </w:rPr>
          <w:delText>the</w:delText>
        </w:r>
      </w:del>
      <w:r w:rsidRPr="00527104">
        <w:rPr>
          <w:rFonts w:ascii="Times Roman" w:hAnsi="Times Roman"/>
          <w:sz w:val="27"/>
          <w:szCs w:val="27"/>
        </w:rPr>
        <w:t xml:space="preserve"> party</w:t>
      </w:r>
      <w:r w:rsidRPr="00527104">
        <w:rPr>
          <w:rFonts w:ascii="Times Roman" w:hAnsi="Times Roman"/>
          <w:sz w:val="27"/>
          <w:szCs w:val="27"/>
          <w:rtl/>
        </w:rPr>
        <w:t>’</w:t>
      </w:r>
      <w:r w:rsidRPr="00527104">
        <w:rPr>
          <w:rFonts w:ascii="Times Roman" w:hAnsi="Times Roman"/>
          <w:sz w:val="27"/>
          <w:szCs w:val="27"/>
        </w:rPr>
        <w:t xml:space="preserve">s decision-making process under risk. </w:t>
      </w:r>
    </w:p>
    <w:p w14:paraId="7F93BC59"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b/>
          <w:bCs/>
          <w:sz w:val="27"/>
          <w:szCs w:val="27"/>
        </w:rPr>
        <w:t>Political Contestation.</w:t>
      </w:r>
      <w:r w:rsidRPr="00527104">
        <w:rPr>
          <w:rFonts w:ascii="Times Roman" w:hAnsi="Times Roman"/>
          <w:sz w:val="27"/>
          <w:szCs w:val="27"/>
        </w:rPr>
        <w:t xml:space="preserve"> The first inconsistency </w:t>
      </w:r>
      <w:commentRangeStart w:id="187"/>
      <w:r w:rsidRPr="00527104">
        <w:rPr>
          <w:rFonts w:ascii="Times Roman" w:hAnsi="Times Roman"/>
          <w:sz w:val="27"/>
          <w:szCs w:val="27"/>
        </w:rPr>
        <w:t xml:space="preserve">in part </w:t>
      </w:r>
      <w:commentRangeEnd w:id="187"/>
      <w:r w:rsidR="00011103">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87"/>
      </w:r>
      <w:r w:rsidRPr="00527104">
        <w:rPr>
          <w:rFonts w:ascii="Times Roman" w:hAnsi="Times Roman"/>
          <w:sz w:val="27"/>
          <w:szCs w:val="27"/>
        </w:rPr>
        <w:t xml:space="preserve">of the clientelism literature is the role political contestation plays in vote buying. Whether parties target their resources when they are winning or losing the election is a fundamental question, yet some of the literature is quite inconclusive about this issue. In fact, Weitz-Shapiro (2012, p. 570) suggests that </w:t>
      </w:r>
      <w:r w:rsidRPr="00527104">
        <w:rPr>
          <w:rFonts w:ascii="Times Roman" w:hAnsi="Times Roman"/>
          <w:sz w:val="27"/>
          <w:szCs w:val="27"/>
          <w:rtl/>
        </w:rPr>
        <w:t>“</w:t>
      </w:r>
      <w:r w:rsidRPr="00527104">
        <w:rPr>
          <w:rFonts w:ascii="Times Roman" w:hAnsi="Times Roman"/>
          <w:sz w:val="27"/>
          <w:szCs w:val="27"/>
        </w:rPr>
        <w:t xml:space="preserve">there is no consensus about the relationship between high levels of political competition and the phenomenon of clientelism.” </w:t>
      </w:r>
    </w:p>
    <w:p w14:paraId="61AD8D8D" w14:textId="570F7733"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On the one hand, </w:t>
      </w:r>
      <w:commentRangeStart w:id="188"/>
      <w:r w:rsidRPr="00527104">
        <w:rPr>
          <w:rFonts w:ascii="Times Roman" w:hAnsi="Times Roman"/>
          <w:sz w:val="27"/>
          <w:szCs w:val="27"/>
        </w:rPr>
        <w:t>some</w:t>
      </w:r>
      <w:commentRangeEnd w:id="188"/>
      <w:r w:rsidR="00011103">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88"/>
      </w:r>
      <w:r w:rsidRPr="00527104">
        <w:rPr>
          <w:rFonts w:ascii="Times Roman" w:hAnsi="Times Roman"/>
          <w:sz w:val="27"/>
          <w:szCs w:val="27"/>
        </w:rPr>
        <w:t xml:space="preserve"> explain that the more contested an election, and hence the more risk of losing the election, the more incentive</w:t>
      </w:r>
      <w:ins w:id="189" w:author="S.D." w:date="2022-05-04T01:15:00Z">
        <w:r w:rsidR="00011103">
          <w:rPr>
            <w:rFonts w:ascii="Times Roman" w:hAnsi="Times Roman"/>
            <w:sz w:val="27"/>
            <w:szCs w:val="27"/>
          </w:rPr>
          <w:t xml:space="preserve"> there is</w:t>
        </w:r>
      </w:ins>
      <w:del w:id="190" w:author="S.D." w:date="2022-05-04T01:15:00Z">
        <w:r w:rsidRPr="00527104" w:rsidDel="00011103">
          <w:rPr>
            <w:rFonts w:ascii="Times Roman" w:hAnsi="Times Roman"/>
            <w:sz w:val="27"/>
            <w:szCs w:val="27"/>
          </w:rPr>
          <w:delText>s</w:delText>
        </w:r>
      </w:del>
      <w:r w:rsidRPr="00527104">
        <w:rPr>
          <w:rFonts w:ascii="Times Roman" w:hAnsi="Times Roman"/>
          <w:sz w:val="27"/>
          <w:szCs w:val="27"/>
        </w:rPr>
        <w:t xml:space="preserve"> to resort to vote buying (Scott 1972; Shefter 1977; Kitschelt and Wilkinson 2006; Diaz-Cayeros 2008; Keefer and Vlaicu 2017; Corstange 2018). In fact, from a risk-management perspective, this approach makes sense. If we think of vote buying as an insurance against political losses, then </w:t>
      </w:r>
      <w:commentRangeStart w:id="191"/>
      <w:r w:rsidRPr="00527104">
        <w:rPr>
          <w:rFonts w:ascii="Times Roman" w:hAnsi="Times Roman"/>
          <w:sz w:val="27"/>
          <w:szCs w:val="27"/>
        </w:rPr>
        <w:t xml:space="preserve">utility-maximizer </w:t>
      </w:r>
      <w:commentRangeEnd w:id="191"/>
      <w:r w:rsidR="00F356E5">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91"/>
      </w:r>
      <w:r w:rsidRPr="00527104">
        <w:rPr>
          <w:rFonts w:ascii="Times Roman" w:hAnsi="Times Roman"/>
          <w:sz w:val="27"/>
          <w:szCs w:val="27"/>
        </w:rPr>
        <w:t xml:space="preserve">parties should </w:t>
      </w:r>
      <w:r w:rsidRPr="00527104">
        <w:rPr>
          <w:rFonts w:ascii="Times Roman" w:hAnsi="Times Roman"/>
          <w:sz w:val="27"/>
          <w:szCs w:val="27"/>
          <w:rtl/>
        </w:rPr>
        <w:t>“</w:t>
      </w:r>
      <w:r w:rsidRPr="00527104">
        <w:rPr>
          <w:rFonts w:ascii="Times Roman" w:hAnsi="Times Roman"/>
          <w:sz w:val="27"/>
          <w:szCs w:val="27"/>
        </w:rPr>
        <w:t xml:space="preserve">buy insurance” only in risky scenarios, that is, in cases when the expected electoral outcome is a loss. As Arrow (1996, p. 111) explains, </w:t>
      </w:r>
      <w:r w:rsidRPr="00527104">
        <w:rPr>
          <w:rFonts w:ascii="Times Roman" w:hAnsi="Times Roman"/>
          <w:sz w:val="27"/>
          <w:szCs w:val="27"/>
          <w:rtl/>
        </w:rPr>
        <w:t>“</w:t>
      </w:r>
      <w:r w:rsidRPr="00527104">
        <w:rPr>
          <w:rFonts w:ascii="Times Roman" w:hAnsi="Times Roman"/>
          <w:sz w:val="27"/>
          <w:szCs w:val="27"/>
        </w:rPr>
        <w:t xml:space="preserve">those most at risk will buy more insurance than the others.” In addition to that, a very important line of work argues for a conditional effect of political contestation and poverty on vote buying (Kitschelt 2000; Kitschelt and Altamirano 2015). Since the poor derive more utility from </w:t>
      </w:r>
      <w:commentRangeStart w:id="192"/>
      <w:r w:rsidRPr="00527104">
        <w:rPr>
          <w:rFonts w:ascii="Times Roman" w:hAnsi="Times Roman"/>
          <w:sz w:val="27"/>
          <w:szCs w:val="27"/>
        </w:rPr>
        <w:t xml:space="preserve">immediate transfers </w:t>
      </w:r>
      <w:commentRangeEnd w:id="192"/>
      <w:r w:rsidR="00F356E5">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92"/>
      </w:r>
      <w:r w:rsidRPr="00527104">
        <w:rPr>
          <w:rFonts w:ascii="Times Roman" w:hAnsi="Times Roman"/>
          <w:sz w:val="27"/>
          <w:szCs w:val="27"/>
        </w:rPr>
        <w:t xml:space="preserve">than the uncertain returns associated with future policy packages, clientelist political parties mostly target the poor (Brusco, Nazareno, and Stokes 2004; Stokes et al. 2013). Following this rationale, Kitschelt and Wilkinson (2009, p. 32) explain that political </w:t>
      </w:r>
      <w:r w:rsidRPr="00527104">
        <w:rPr>
          <w:rFonts w:ascii="Times Roman" w:hAnsi="Times Roman"/>
          <w:sz w:val="27"/>
          <w:szCs w:val="27"/>
          <w:rtl/>
        </w:rPr>
        <w:t>“</w:t>
      </w:r>
      <w:r w:rsidRPr="00527104">
        <w:rPr>
          <w:rFonts w:ascii="Times Roman" w:hAnsi="Times Roman"/>
          <w:sz w:val="27"/>
          <w:szCs w:val="27"/>
        </w:rPr>
        <w:t xml:space="preserve">competition enhances clientelism,” especially </w:t>
      </w:r>
      <w:ins w:id="193" w:author="S.D." w:date="2022-05-04T01:30:00Z">
        <w:r w:rsidR="00A82E07">
          <w:rPr>
            <w:rFonts w:ascii="Times Roman" w:hAnsi="Times Roman"/>
            <w:sz w:val="27"/>
            <w:szCs w:val="27"/>
          </w:rPr>
          <w:t>in</w:t>
        </w:r>
      </w:ins>
      <w:del w:id="194" w:author="S.D." w:date="2022-05-04T01:30:00Z">
        <w:r w:rsidRPr="00527104" w:rsidDel="00A82E07">
          <w:rPr>
            <w:rFonts w:ascii="Times Roman" w:hAnsi="Times Roman"/>
            <w:sz w:val="27"/>
            <w:szCs w:val="27"/>
          </w:rPr>
          <w:delText>among</w:delText>
        </w:r>
      </w:del>
      <w:r w:rsidRPr="00527104">
        <w:rPr>
          <w:rFonts w:ascii="Times Roman" w:hAnsi="Times Roman"/>
          <w:sz w:val="27"/>
          <w:szCs w:val="27"/>
        </w:rPr>
        <w:t xml:space="preserve"> poor countries, while Weitz-Shapiro (2012) finds that in Argentina, mayors who face larger oppositions in their town councils invest more in clientelism when the size of the poor </w:t>
      </w:r>
      <w:commentRangeStart w:id="195"/>
      <w:r w:rsidRPr="00527104">
        <w:rPr>
          <w:rFonts w:ascii="Times Roman" w:hAnsi="Times Roman"/>
          <w:sz w:val="27"/>
          <w:szCs w:val="27"/>
        </w:rPr>
        <w:t>group</w:t>
      </w:r>
      <w:commentRangeEnd w:id="195"/>
      <w:r w:rsidR="00A82E07">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95"/>
      </w:r>
      <w:r w:rsidRPr="00527104">
        <w:rPr>
          <w:rFonts w:ascii="Times Roman" w:hAnsi="Times Roman"/>
          <w:sz w:val="27"/>
          <w:szCs w:val="27"/>
        </w:rPr>
        <w:t xml:space="preserve"> is large. </w:t>
      </w:r>
    </w:p>
    <w:p w14:paraId="5A1C57BA"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Yet, there are recent contributions that report very large levels of vote buying in contexts of low political contestation (like the Nicaraguan example mentioned above, see González-Ocantos, Jonge, et al. 2012). In addition to that, Medina and Stokes (2002) and Medina and Stokes (2009) explain that political parties that hold an electoral monopoly tend to offer clientelist goods to deter the entry of political challengers. Similarly, Magaloni (2008) explains that hegemonic regimes such as the </w:t>
      </w:r>
      <w:commentRangeStart w:id="196"/>
      <w:r w:rsidRPr="00527104">
        <w:rPr>
          <w:rFonts w:ascii="Times Roman" w:hAnsi="Times Roman"/>
          <w:sz w:val="27"/>
          <w:szCs w:val="27"/>
        </w:rPr>
        <w:t>PRI</w:t>
      </w:r>
      <w:commentRangeEnd w:id="196"/>
      <w:r w:rsidR="00A82E07">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196"/>
      </w:r>
      <w:r w:rsidRPr="00527104">
        <w:rPr>
          <w:rFonts w:ascii="Times Roman" w:hAnsi="Times Roman"/>
          <w:sz w:val="27"/>
          <w:szCs w:val="27"/>
        </w:rPr>
        <w:t xml:space="preserve"> in Mexico have survived thanks to successful deterrence strategies and clientelism (see also Hagene 2015, p. 146). In fact, other notable examples include cases of authoritarian or </w:t>
      </w:r>
      <w:r w:rsidRPr="00527104">
        <w:rPr>
          <w:rFonts w:ascii="Times Roman" w:hAnsi="Times Roman"/>
          <w:sz w:val="27"/>
          <w:szCs w:val="27"/>
        </w:rPr>
        <w:lastRenderedPageBreak/>
        <w:t>semi-authoritarian clientelism where political contestation is outright banned—like in Russia (Saikkonen 2021)—or limited, like in Cameroon (Miscoiu and Kakdeu 2021).</w:t>
      </w:r>
      <w:r w:rsidRPr="00527104">
        <w:rPr>
          <w:rFonts w:ascii="Times Roman" w:hAnsi="Times Roman"/>
          <w:position w:val="10"/>
          <w:sz w:val="19"/>
          <w:szCs w:val="19"/>
        </w:rPr>
        <w:t xml:space="preserve">6 </w:t>
      </w:r>
      <w:r w:rsidRPr="00527104">
        <w:rPr>
          <w:rFonts w:ascii="Times Roman" w:hAnsi="Times Roman"/>
          <w:sz w:val="27"/>
          <w:szCs w:val="27"/>
        </w:rPr>
        <w:t>At the end of the day, however, the question still stands: When should vote buying be higher, in contexts of high or low political contestation? We believe this lack of consensus is due in part to a misunderstanding of a party</w:t>
      </w:r>
      <w:r w:rsidRPr="00527104">
        <w:rPr>
          <w:rFonts w:ascii="Times Roman" w:hAnsi="Times Roman"/>
          <w:sz w:val="27"/>
          <w:szCs w:val="27"/>
          <w:rtl/>
        </w:rPr>
        <w:t>’</w:t>
      </w:r>
      <w:r w:rsidRPr="00527104">
        <w:rPr>
          <w:rFonts w:ascii="Times Roman" w:hAnsi="Times Roman"/>
          <w:sz w:val="27"/>
          <w:szCs w:val="27"/>
        </w:rPr>
        <w:t xml:space="preserve">s decision-making under risk. </w:t>
      </w:r>
    </w:p>
    <w:p w14:paraId="0C5E5DEE" w14:textId="4AE136C9"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b/>
          <w:bCs/>
          <w:sz w:val="27"/>
          <w:szCs w:val="27"/>
        </w:rPr>
        <w:t>Sunk Costs</w:t>
      </w:r>
      <w:r w:rsidRPr="00527104">
        <w:rPr>
          <w:rFonts w:ascii="Times Roman" w:hAnsi="Times Roman"/>
          <w:sz w:val="27"/>
          <w:szCs w:val="27"/>
        </w:rPr>
        <w:t>. In other respects, our argument somewhat conforms with past research, but for different reasons. Our overall explanation is different because it considers that decision-makers weigh their options with respect to a reference point, which in turn explains higher levels of vote buying. As explained above, traditional vote-buying theories usually explain that incumbents enjoy important comparative advantages relative to political challengers. Since incumbents are in office while campaigning, they are usually able to divert public resources to vote buying (Cox and McCubbins 1986; Dixit and Londregan 1996; Daglberg and Johansson 2002; Hicken 2007; Grzymala-Busse 2008). While</w:t>
      </w:r>
      <w:ins w:id="197" w:author="S.D." w:date="2022-05-04T01:35:00Z">
        <w:r w:rsidR="00971570">
          <w:rPr>
            <w:rFonts w:ascii="Times Roman" w:hAnsi="Times Roman"/>
            <w:sz w:val="27"/>
            <w:szCs w:val="27"/>
          </w:rPr>
          <w:t xml:space="preserve"> incumbents’</w:t>
        </w:r>
      </w:ins>
      <w:del w:id="198" w:author="S.D." w:date="2022-05-04T01:35:00Z">
        <w:r w:rsidRPr="00527104" w:rsidDel="00971570">
          <w:rPr>
            <w:rFonts w:ascii="Times Roman" w:hAnsi="Times Roman"/>
            <w:sz w:val="27"/>
            <w:szCs w:val="27"/>
          </w:rPr>
          <w:delText xml:space="preserve"> incumbents</w:delText>
        </w:r>
        <w:r w:rsidRPr="00527104" w:rsidDel="00971570">
          <w:rPr>
            <w:rFonts w:ascii="Times Roman" w:hAnsi="Times Roman"/>
            <w:sz w:val="27"/>
            <w:szCs w:val="27"/>
            <w:rtl/>
          </w:rPr>
          <w:delText>’</w:delText>
        </w:r>
      </w:del>
      <w:r w:rsidRPr="00527104">
        <w:rPr>
          <w:rFonts w:ascii="Times Roman" w:hAnsi="Times Roman"/>
          <w:sz w:val="27"/>
          <w:szCs w:val="27"/>
          <w:rtl/>
        </w:rPr>
        <w:t xml:space="preserve"> </w:t>
      </w:r>
      <w:r w:rsidRPr="00527104">
        <w:rPr>
          <w:rFonts w:ascii="Times Roman" w:hAnsi="Times Roman"/>
          <w:sz w:val="27"/>
          <w:szCs w:val="27"/>
        </w:rPr>
        <w:t xml:space="preserve">relatively higher levels of clientelist spending may be explained by their disposable public resources, we believe this is a necessary but insufficient condition to explain vote buying. </w:t>
      </w:r>
    </w:p>
    <w:p w14:paraId="1B462165" w14:textId="6A26190F"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Building on Szwarcberg (2013, p. 33), we posit that having the capacity to buy votes is a necessary but insufficient condition to explain the use of clientelism. Thus, while incumbents might have more available resources, they will not necessarily engage more aggressively in vote buying. Taking this important insight as a starting point, we consider an additional conditional effect under which clientelist political parties spend more on vote buying. In particular, we argue that incumbents not only need to have the capacity to deliver—as traditional accounts of vote buying assert—but also </w:t>
      </w:r>
      <w:ins w:id="199" w:author="S.D." w:date="2022-05-04T01:38:00Z">
        <w:r w:rsidR="00971570">
          <w:rPr>
            <w:rFonts w:ascii="Times Roman" w:hAnsi="Times Roman"/>
            <w:sz w:val="27"/>
            <w:szCs w:val="27"/>
          </w:rPr>
          <w:t xml:space="preserve">must </w:t>
        </w:r>
      </w:ins>
      <w:r w:rsidRPr="00527104">
        <w:rPr>
          <w:rFonts w:ascii="Times Roman" w:hAnsi="Times Roman"/>
          <w:sz w:val="27"/>
          <w:szCs w:val="27"/>
        </w:rPr>
        <w:t xml:space="preserve">have a history of large prior investments; the larger prior spending levels are, the larger the </w:t>
      </w:r>
      <w:commentRangeStart w:id="200"/>
      <w:r w:rsidRPr="00527104">
        <w:rPr>
          <w:rFonts w:ascii="Times Roman" w:hAnsi="Times Roman"/>
          <w:sz w:val="27"/>
          <w:szCs w:val="27"/>
        </w:rPr>
        <w:t>spendings</w:t>
      </w:r>
      <w:commentRangeEnd w:id="200"/>
      <w:r w:rsidR="00971570">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00"/>
      </w:r>
      <w:r w:rsidRPr="00527104">
        <w:rPr>
          <w:rFonts w:ascii="Times Roman" w:hAnsi="Times Roman"/>
          <w:sz w:val="27"/>
          <w:szCs w:val="27"/>
        </w:rPr>
        <w:t xml:space="preserve"> will be. The argument does not rely on some deterministic </w:t>
      </w:r>
      <w:commentRangeStart w:id="201"/>
      <w:r w:rsidRPr="00527104">
        <w:rPr>
          <w:rFonts w:ascii="Times Roman" w:hAnsi="Times Roman"/>
          <w:sz w:val="27"/>
          <w:szCs w:val="27"/>
        </w:rPr>
        <w:t>treat</w:t>
      </w:r>
      <w:commentRangeEnd w:id="201"/>
      <w:r w:rsidR="00971570">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01"/>
      </w:r>
      <w:r w:rsidRPr="00527104">
        <w:rPr>
          <w:rFonts w:ascii="Times Roman" w:hAnsi="Times Roman"/>
          <w:sz w:val="27"/>
          <w:szCs w:val="27"/>
        </w:rPr>
        <w:t xml:space="preserve"> of the incumbent but </w:t>
      </w:r>
      <w:ins w:id="202" w:author="S.D." w:date="2022-05-04T01:38:00Z">
        <w:r w:rsidR="00971570">
          <w:rPr>
            <w:rFonts w:ascii="Times Roman" w:hAnsi="Times Roman"/>
            <w:sz w:val="27"/>
            <w:szCs w:val="27"/>
          </w:rPr>
          <w:t>on</w:t>
        </w:r>
      </w:ins>
      <w:del w:id="203" w:author="S.D." w:date="2022-05-04T01:38:00Z">
        <w:r w:rsidRPr="00527104" w:rsidDel="00971570">
          <w:rPr>
            <w:rFonts w:ascii="Times Roman" w:hAnsi="Times Roman"/>
            <w:sz w:val="27"/>
            <w:szCs w:val="27"/>
          </w:rPr>
          <w:delText>about</w:delText>
        </w:r>
      </w:del>
      <w:r w:rsidRPr="00527104">
        <w:rPr>
          <w:rFonts w:ascii="Times Roman" w:hAnsi="Times Roman"/>
          <w:sz w:val="27"/>
          <w:szCs w:val="27"/>
        </w:rPr>
        <w:t xml:space="preserve"> the need to compensate for prior losses or </w:t>
      </w:r>
      <w:r w:rsidRPr="00527104">
        <w:rPr>
          <w:rFonts w:ascii="Times Roman" w:hAnsi="Times Roman"/>
          <w:sz w:val="27"/>
          <w:szCs w:val="27"/>
          <w:rtl/>
        </w:rPr>
        <w:t>“</w:t>
      </w:r>
      <w:r w:rsidRPr="00527104">
        <w:rPr>
          <w:rFonts w:ascii="Times Roman" w:hAnsi="Times Roman"/>
          <w:sz w:val="27"/>
          <w:szCs w:val="27"/>
        </w:rPr>
        <w:t xml:space="preserve">sunk costs.” </w:t>
      </w:r>
    </w:p>
    <w:p w14:paraId="6C7BE06D" w14:textId="4FF6C14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Incumbents are usually portrayed as if they were always in the domain of gains, as the </w:t>
      </w:r>
      <w:r w:rsidRPr="00527104">
        <w:rPr>
          <w:rFonts w:ascii="Times Roman" w:hAnsi="Times Roman"/>
          <w:sz w:val="27"/>
          <w:szCs w:val="27"/>
          <w:rtl/>
        </w:rPr>
        <w:t>“</w:t>
      </w:r>
      <w:r w:rsidRPr="00527104">
        <w:rPr>
          <w:rFonts w:ascii="Times Roman" w:hAnsi="Times Roman"/>
          <w:sz w:val="27"/>
          <w:szCs w:val="27"/>
        </w:rPr>
        <w:t xml:space="preserve">incumbency advantage” concept implies. However, we tend to disagree with this view. First, the material, coordination, and political costs of maintaining a large-scale vote-buying operation </w:t>
      </w:r>
      <w:ins w:id="204" w:author="S.D." w:date="2022-05-04T01:40:00Z">
        <w:r w:rsidR="0009042E">
          <w:rPr>
            <w:rFonts w:ascii="Times Roman" w:hAnsi="Times Roman"/>
            <w:sz w:val="27"/>
            <w:szCs w:val="27"/>
          </w:rPr>
          <w:t>are</w:t>
        </w:r>
      </w:ins>
      <w:del w:id="205" w:author="S.D." w:date="2022-05-04T01:40:00Z">
        <w:r w:rsidRPr="00527104" w:rsidDel="0009042E">
          <w:rPr>
            <w:rFonts w:ascii="Times Roman" w:hAnsi="Times Roman"/>
            <w:sz w:val="27"/>
            <w:szCs w:val="27"/>
          </w:rPr>
          <w:delText>is</w:delText>
        </w:r>
      </w:del>
      <w:r w:rsidRPr="00527104">
        <w:rPr>
          <w:rFonts w:ascii="Times Roman" w:hAnsi="Times Roman"/>
          <w:sz w:val="27"/>
          <w:szCs w:val="27"/>
        </w:rPr>
        <w:t xml:space="preserve"> very high (Scott 1969; Auyero 2000; Kitschelt and Wilkinson 2009; Szwarcberg 2013). Party machines </w:t>
      </w:r>
      <w:ins w:id="206" w:author="S.D." w:date="2022-05-04T01:40:00Z">
        <w:r w:rsidR="0009042E">
          <w:rPr>
            <w:rFonts w:ascii="Times Roman" w:hAnsi="Times Roman"/>
            <w:sz w:val="27"/>
            <w:szCs w:val="27"/>
          </w:rPr>
          <w:t xml:space="preserve">must have the capacity to </w:t>
        </w:r>
      </w:ins>
      <w:r w:rsidRPr="00527104">
        <w:rPr>
          <w:rFonts w:ascii="Times Roman" w:hAnsi="Times Roman"/>
          <w:sz w:val="27"/>
          <w:szCs w:val="27"/>
        </w:rPr>
        <w:t>not only</w:t>
      </w:r>
      <w:del w:id="207" w:author="S.D." w:date="2022-05-04T01:40:00Z">
        <w:r w:rsidRPr="00527104" w:rsidDel="0009042E">
          <w:rPr>
            <w:rFonts w:ascii="Times Roman" w:hAnsi="Times Roman"/>
            <w:sz w:val="27"/>
            <w:szCs w:val="27"/>
          </w:rPr>
          <w:delText xml:space="preserve"> need to have the capacity to</w:delText>
        </w:r>
      </w:del>
      <w:r w:rsidRPr="00527104">
        <w:rPr>
          <w:rFonts w:ascii="Times Roman" w:hAnsi="Times Roman"/>
          <w:sz w:val="27"/>
          <w:szCs w:val="27"/>
        </w:rPr>
        <w:t xml:space="preserve"> grant public jobs to their clients (Calvo and M. V. Murillo 2004; Oliveros 2021), but also to organize rallies (Szwarcberg 2012), deliver benefits (Brusco, Nazareno, and Stokes 2004</w:t>
      </w:r>
      <w:commentRangeStart w:id="208"/>
      <w:r w:rsidRPr="00527104">
        <w:rPr>
          <w:rFonts w:ascii="Times Roman" w:hAnsi="Times Roman"/>
          <w:sz w:val="27"/>
          <w:szCs w:val="27"/>
        </w:rPr>
        <w:t xml:space="preserve">), </w:t>
      </w:r>
      <w:r w:rsidRPr="00527104">
        <w:rPr>
          <w:rFonts w:ascii="Times Roman" w:hAnsi="Times Roman"/>
          <w:sz w:val="27"/>
          <w:szCs w:val="27"/>
          <w:rtl/>
        </w:rPr>
        <w:t>“</w:t>
      </w:r>
      <w:r w:rsidRPr="00527104">
        <w:rPr>
          <w:rFonts w:ascii="Times Roman" w:hAnsi="Times Roman"/>
          <w:sz w:val="27"/>
          <w:szCs w:val="27"/>
        </w:rPr>
        <w:t>acarrear</w:t>
      </w:r>
      <w:commentRangeEnd w:id="208"/>
      <w:r w:rsidR="00C939D1">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08"/>
      </w:r>
      <w:r w:rsidRPr="00527104">
        <w:rPr>
          <w:rFonts w:ascii="Times Roman" w:hAnsi="Times Roman"/>
          <w:sz w:val="27"/>
          <w:szCs w:val="27"/>
        </w:rPr>
        <w:t>” (Hilgers 2011, p. 577)</w:t>
      </w:r>
      <w:ins w:id="209" w:author="S.D." w:date="2022-05-04T07:31:00Z">
        <w:r w:rsidR="009328C1">
          <w:rPr>
            <w:rFonts w:ascii="Times Roman" w:hAnsi="Times Roman"/>
            <w:sz w:val="27"/>
            <w:szCs w:val="27"/>
          </w:rPr>
          <w:t>,</w:t>
        </w:r>
      </w:ins>
      <w:r w:rsidRPr="00527104">
        <w:rPr>
          <w:rFonts w:ascii="Times Roman" w:hAnsi="Times Roman"/>
          <w:sz w:val="27"/>
          <w:szCs w:val="27"/>
        </w:rPr>
        <w:t xml:space="preserve"> and monitor clients </w:t>
      </w:r>
      <w:ins w:id="210" w:author="S.D." w:date="2022-05-04T01:41:00Z">
        <w:r w:rsidR="00325620">
          <w:rPr>
            <w:rFonts w:ascii="Times Roman" w:hAnsi="Times Roman"/>
            <w:sz w:val="27"/>
            <w:szCs w:val="27"/>
          </w:rPr>
          <w:t>to</w:t>
        </w:r>
      </w:ins>
      <w:del w:id="211" w:author="S.D." w:date="2022-05-04T01:41:00Z">
        <w:r w:rsidRPr="00527104" w:rsidDel="00325620">
          <w:rPr>
            <w:rFonts w:ascii="Times Roman" w:hAnsi="Times Roman"/>
            <w:sz w:val="27"/>
            <w:szCs w:val="27"/>
          </w:rPr>
          <w:delText>at</w:delText>
        </w:r>
      </w:del>
      <w:r w:rsidRPr="00527104">
        <w:rPr>
          <w:rFonts w:ascii="Times Roman" w:hAnsi="Times Roman"/>
          <w:sz w:val="27"/>
          <w:szCs w:val="27"/>
        </w:rPr>
        <w:t xml:space="preserve"> the best of the machine</w:t>
      </w:r>
      <w:r w:rsidRPr="00527104">
        <w:rPr>
          <w:rFonts w:ascii="Times Roman" w:hAnsi="Times Roman"/>
          <w:sz w:val="27"/>
          <w:szCs w:val="27"/>
          <w:rtl/>
        </w:rPr>
        <w:t>’</w:t>
      </w:r>
      <w:r w:rsidRPr="00527104">
        <w:rPr>
          <w:rFonts w:ascii="Times Roman" w:hAnsi="Times Roman"/>
          <w:sz w:val="27"/>
          <w:szCs w:val="27"/>
        </w:rPr>
        <w:t>s abilities (Stokes 2005, p. 317). Second, incumbents face a number of uncertainties. Party machines cannot effectively monitor their clients (Hicken 2011)</w:t>
      </w:r>
      <w:del w:id="212" w:author="S.D." w:date="2022-05-04T01:52:00Z">
        <w:r w:rsidRPr="00527104" w:rsidDel="0043061B">
          <w:rPr>
            <w:rFonts w:ascii="Times Roman" w:hAnsi="Times Roman"/>
            <w:sz w:val="27"/>
            <w:szCs w:val="27"/>
          </w:rPr>
          <w:delText>,</w:delText>
        </w:r>
      </w:del>
      <w:r w:rsidRPr="00527104">
        <w:rPr>
          <w:rFonts w:ascii="Times Roman" w:hAnsi="Times Roman"/>
          <w:sz w:val="27"/>
          <w:szCs w:val="27"/>
        </w:rPr>
        <w:t xml:space="preserve"> </w:t>
      </w:r>
      <w:del w:id="213" w:author="S.D." w:date="2022-05-04T01:52:00Z">
        <w:r w:rsidRPr="00527104" w:rsidDel="0043061B">
          <w:rPr>
            <w:rFonts w:ascii="Times Roman" w:hAnsi="Times Roman"/>
            <w:sz w:val="27"/>
            <w:szCs w:val="27"/>
          </w:rPr>
          <w:delText>n</w:delText>
        </w:r>
      </w:del>
      <w:r w:rsidRPr="00527104">
        <w:rPr>
          <w:rFonts w:ascii="Times Roman" w:hAnsi="Times Roman"/>
          <w:sz w:val="27"/>
          <w:szCs w:val="27"/>
        </w:rPr>
        <w:t>or their own brokers (Kitschelt and Wilkinson 2009, p. 9), and</w:t>
      </w:r>
      <w:ins w:id="214" w:author="S.D." w:date="2022-05-04T01:52:00Z">
        <w:r w:rsidR="0043061B">
          <w:rPr>
            <w:rFonts w:ascii="Times Roman" w:hAnsi="Times Roman"/>
            <w:sz w:val="27"/>
            <w:szCs w:val="27"/>
          </w:rPr>
          <w:t xml:space="preserve"> they</w:t>
        </w:r>
      </w:ins>
      <w:r w:rsidRPr="00527104">
        <w:rPr>
          <w:rFonts w:ascii="Times Roman" w:hAnsi="Times Roman"/>
          <w:sz w:val="27"/>
          <w:szCs w:val="27"/>
        </w:rPr>
        <w:t xml:space="preserve"> also struggle obtaining resources to be delivered in a clientelist manner (Auyero 2000; Zarazaga 2014). If vote buying is expensive and uncertain, </w:t>
      </w:r>
      <w:ins w:id="215" w:author="S.D." w:date="2022-05-04T01:53:00Z">
        <w:r w:rsidR="0043061B">
          <w:rPr>
            <w:rFonts w:ascii="Times Roman" w:hAnsi="Times Roman"/>
            <w:sz w:val="27"/>
            <w:szCs w:val="27"/>
          </w:rPr>
          <w:t>w</w:t>
        </w:r>
      </w:ins>
      <w:del w:id="216" w:author="S.D." w:date="2022-05-04T01:53:00Z">
        <w:r w:rsidRPr="00527104" w:rsidDel="0043061B">
          <w:rPr>
            <w:rFonts w:ascii="Times Roman" w:hAnsi="Times Roman"/>
            <w:sz w:val="27"/>
            <w:szCs w:val="27"/>
          </w:rPr>
          <w:delText>W</w:delText>
        </w:r>
      </w:del>
      <w:r w:rsidRPr="00527104">
        <w:rPr>
          <w:rFonts w:ascii="Times Roman" w:hAnsi="Times Roman"/>
          <w:sz w:val="27"/>
          <w:szCs w:val="27"/>
        </w:rPr>
        <w:t xml:space="preserve">hat motivates clientelist political parties to buy such massive </w:t>
      </w:r>
      <w:r w:rsidRPr="00527104">
        <w:rPr>
          <w:rFonts w:ascii="Times Roman" w:hAnsi="Times Roman"/>
          <w:sz w:val="27"/>
          <w:szCs w:val="27"/>
        </w:rPr>
        <w:lastRenderedPageBreak/>
        <w:t xml:space="preserve">numbers of votes, </w:t>
      </w:r>
      <w:commentRangeStart w:id="217"/>
      <w:r w:rsidRPr="00527104">
        <w:rPr>
          <w:rFonts w:ascii="Times Roman" w:hAnsi="Times Roman"/>
          <w:sz w:val="27"/>
          <w:szCs w:val="27"/>
        </w:rPr>
        <w:t>as the Nicaraguan example above suggested</w:t>
      </w:r>
      <w:commentRangeEnd w:id="217"/>
      <w:r w:rsidR="0043061B">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17"/>
      </w:r>
      <w:r w:rsidRPr="00527104">
        <w:rPr>
          <w:rFonts w:ascii="Times Roman" w:hAnsi="Times Roman"/>
          <w:sz w:val="27"/>
          <w:szCs w:val="27"/>
        </w:rPr>
        <w:t xml:space="preserve">? In this context of uncertainty and risk, we argue that clientelist political parties will </w:t>
      </w:r>
      <w:r w:rsidRPr="00527104">
        <w:rPr>
          <w:rFonts w:ascii="Times Roman" w:hAnsi="Times Roman"/>
          <w:sz w:val="27"/>
          <w:szCs w:val="27"/>
          <w:rtl/>
        </w:rPr>
        <w:t>“</w:t>
      </w:r>
      <w:r w:rsidRPr="00527104">
        <w:rPr>
          <w:rFonts w:ascii="Times Roman" w:hAnsi="Times Roman"/>
          <w:sz w:val="27"/>
          <w:szCs w:val="27"/>
        </w:rPr>
        <w:t xml:space="preserve">gamble” more money and resources to compensate for prior losses. For every additional unit incumbents spend on vote buying, they will feel the need to spend even more to </w:t>
      </w:r>
      <w:r w:rsidRPr="00527104">
        <w:rPr>
          <w:rFonts w:ascii="Times Roman" w:hAnsi="Times Roman"/>
          <w:sz w:val="27"/>
          <w:szCs w:val="27"/>
          <w:rtl/>
        </w:rPr>
        <w:t>“</w:t>
      </w:r>
      <w:r w:rsidRPr="00527104">
        <w:rPr>
          <w:rFonts w:ascii="Times Roman" w:hAnsi="Times Roman"/>
          <w:sz w:val="27"/>
          <w:szCs w:val="27"/>
        </w:rPr>
        <w:t xml:space="preserve">break even” to try to compensate for prior losses or clientelist investments. </w:t>
      </w:r>
    </w:p>
    <w:p w14:paraId="675DB366" w14:textId="27646939"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In sum, the way in which the literature assesses the </w:t>
      </w:r>
      <w:commentRangeStart w:id="218"/>
      <w:r w:rsidRPr="00527104">
        <w:rPr>
          <w:rFonts w:ascii="Times Roman" w:hAnsi="Times Roman"/>
          <w:sz w:val="27"/>
          <w:szCs w:val="27"/>
        </w:rPr>
        <w:t>role of political contestation and sunk costs on</w:t>
      </w:r>
      <w:commentRangeEnd w:id="218"/>
      <w:r w:rsidR="00C12CC4">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18"/>
      </w:r>
      <w:r w:rsidRPr="00527104">
        <w:rPr>
          <w:rFonts w:ascii="Times Roman" w:hAnsi="Times Roman"/>
          <w:sz w:val="27"/>
          <w:szCs w:val="27"/>
        </w:rPr>
        <w:t xml:space="preserve"> vote buying leaves many unaddressed gaps. First, part of the literature seems to suggest that clientelist political parties waste valuable resources when buying votes in uncontested elections. Second, part of the literature explains higher levels of clientelist spending by focusing only on current</w:t>
      </w:r>
      <w:ins w:id="219" w:author="S.D." w:date="2022-05-04T02:19:00Z">
        <w:r w:rsidR="00C12CC4">
          <w:rPr>
            <w:rFonts w:ascii="Times Roman" w:hAnsi="Times Roman"/>
            <w:sz w:val="27"/>
            <w:szCs w:val="27"/>
          </w:rPr>
          <w:t>ly</w:t>
        </w:r>
      </w:ins>
      <w:r w:rsidRPr="00527104">
        <w:rPr>
          <w:rFonts w:ascii="Times Roman" w:hAnsi="Times Roman"/>
          <w:sz w:val="27"/>
          <w:szCs w:val="27"/>
        </w:rPr>
        <w:t xml:space="preserve"> available resources while overlooking the role of prior losses or investments </w:t>
      </w:r>
      <w:ins w:id="220" w:author="S.D." w:date="2022-05-04T02:19:00Z">
        <w:r w:rsidR="00C12CC4">
          <w:rPr>
            <w:rFonts w:ascii="Times Roman" w:hAnsi="Times Roman"/>
            <w:sz w:val="27"/>
            <w:szCs w:val="27"/>
          </w:rPr>
          <w:t>i</w:t>
        </w:r>
      </w:ins>
      <w:del w:id="221" w:author="S.D." w:date="2022-05-04T02:19:00Z">
        <w:r w:rsidRPr="00527104" w:rsidDel="00C12CC4">
          <w:rPr>
            <w:rFonts w:ascii="Times Roman" w:hAnsi="Times Roman"/>
            <w:sz w:val="27"/>
            <w:szCs w:val="27"/>
          </w:rPr>
          <w:delText>o</w:delText>
        </w:r>
      </w:del>
      <w:r w:rsidRPr="00527104">
        <w:rPr>
          <w:rFonts w:ascii="Times Roman" w:hAnsi="Times Roman"/>
          <w:sz w:val="27"/>
          <w:szCs w:val="27"/>
        </w:rPr>
        <w:t xml:space="preserve">n vote buying (i.e., sunk costs). We interpret this apparent </w:t>
      </w:r>
      <w:r w:rsidRPr="00527104">
        <w:rPr>
          <w:rFonts w:ascii="Times Roman" w:hAnsi="Times Roman"/>
          <w:sz w:val="27"/>
          <w:szCs w:val="27"/>
          <w:rtl/>
        </w:rPr>
        <w:t>“</w:t>
      </w:r>
      <w:r w:rsidRPr="00527104">
        <w:rPr>
          <w:rFonts w:ascii="Times Roman" w:hAnsi="Times Roman"/>
          <w:sz w:val="27"/>
          <w:szCs w:val="27"/>
        </w:rPr>
        <w:t xml:space="preserve">misbehavior” (Thaler 2015) as an analytical problem, particularly, a misunderstanding of how political parties make decisions under risk. To bridge these gaps, the next section introduces prospect theory (Kahneman and Tversky 1979) to the study of vote buying. Importantly, </w:t>
      </w:r>
      <w:ins w:id="222" w:author="S.D." w:date="2022-05-04T02:20:00Z">
        <w:r w:rsidR="00C12CC4">
          <w:rPr>
            <w:rFonts w:ascii="Times Roman" w:hAnsi="Times Roman"/>
            <w:sz w:val="27"/>
            <w:szCs w:val="27"/>
          </w:rPr>
          <w:t xml:space="preserve">the </w:t>
        </w:r>
      </w:ins>
      <w:r w:rsidRPr="00527104">
        <w:rPr>
          <w:rFonts w:ascii="Times Roman" w:hAnsi="Times Roman"/>
          <w:sz w:val="27"/>
          <w:szCs w:val="27"/>
        </w:rPr>
        <w:t xml:space="preserve">next section sheds light on why parties buy votes when they are winning </w:t>
      </w:r>
      <w:ins w:id="223" w:author="S.D." w:date="2022-05-04T02:20:00Z">
        <w:r w:rsidR="00C12CC4">
          <w:rPr>
            <w:rFonts w:ascii="Times Roman" w:hAnsi="Times Roman"/>
            <w:sz w:val="27"/>
            <w:szCs w:val="27"/>
          </w:rPr>
          <w:t>an</w:t>
        </w:r>
      </w:ins>
      <w:del w:id="224" w:author="S.D." w:date="2022-05-04T02:20:00Z">
        <w:r w:rsidRPr="00527104" w:rsidDel="00C12CC4">
          <w:rPr>
            <w:rFonts w:ascii="Times Roman" w:hAnsi="Times Roman"/>
            <w:sz w:val="27"/>
            <w:szCs w:val="27"/>
          </w:rPr>
          <w:delText>the</w:delText>
        </w:r>
      </w:del>
      <w:r w:rsidRPr="00527104">
        <w:rPr>
          <w:rFonts w:ascii="Times Roman" w:hAnsi="Times Roman"/>
          <w:sz w:val="27"/>
          <w:szCs w:val="27"/>
        </w:rPr>
        <w:t xml:space="preserve"> election and why sunk costs might explain massive spendings on vote buying. </w:t>
      </w:r>
    </w:p>
    <w:p w14:paraId="10B84F5C"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32"/>
          <w:szCs w:val="32"/>
        </w:rPr>
        <w:t xml:space="preserve">III. Prospect Theory and Its Implications for Clientelism: When Losses Loom Larger than Gains </w:t>
      </w:r>
    </w:p>
    <w:p w14:paraId="09C94734" w14:textId="1EB1948C"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Prospect theory is a theory of decision</w:t>
      </w:r>
      <w:ins w:id="225" w:author="S.D." w:date="2022-05-04T02:20:00Z">
        <w:r w:rsidR="00C12CC4">
          <w:rPr>
            <w:rFonts w:ascii="Times Roman" w:hAnsi="Times Roman"/>
            <w:sz w:val="27"/>
            <w:szCs w:val="27"/>
          </w:rPr>
          <w:t>-</w:t>
        </w:r>
      </w:ins>
      <w:del w:id="226" w:author="S.D." w:date="2022-05-04T02:20:00Z">
        <w:r w:rsidRPr="00527104" w:rsidDel="00C12CC4">
          <w:rPr>
            <w:rFonts w:ascii="Times Roman" w:hAnsi="Times Roman"/>
            <w:sz w:val="27"/>
            <w:szCs w:val="27"/>
          </w:rPr>
          <w:delText xml:space="preserve"> </w:delText>
        </w:r>
      </w:del>
      <w:r w:rsidRPr="00527104">
        <w:rPr>
          <w:rFonts w:ascii="Times Roman" w:hAnsi="Times Roman"/>
          <w:sz w:val="27"/>
          <w:szCs w:val="27"/>
        </w:rPr>
        <w:t xml:space="preserve">making under conditions of risk (McDermott 1998, p. 15), and it was developed by Kahneman and Tversky (1979) as a way to incorporate empirically observed violations of </w:t>
      </w:r>
      <w:commentRangeStart w:id="227"/>
      <w:r w:rsidRPr="00527104">
        <w:rPr>
          <w:rFonts w:ascii="Times Roman" w:hAnsi="Times Roman"/>
          <w:sz w:val="27"/>
          <w:szCs w:val="27"/>
        </w:rPr>
        <w:t xml:space="preserve">expected utility </w:t>
      </w:r>
      <w:commentRangeEnd w:id="227"/>
      <w:r w:rsidR="009C5731">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27"/>
      </w:r>
      <w:r w:rsidRPr="00527104">
        <w:rPr>
          <w:rFonts w:ascii="Times Roman" w:hAnsi="Times Roman"/>
          <w:sz w:val="27"/>
          <w:szCs w:val="27"/>
        </w:rPr>
        <w:t xml:space="preserve">(Levy 1992a, p. 179, McDermott 2004, p. 290). Since its development, prospect theory has emerged as a </w:t>
      </w:r>
      <w:r w:rsidRPr="00527104">
        <w:rPr>
          <w:rFonts w:ascii="Times Roman" w:hAnsi="Times Roman"/>
          <w:sz w:val="27"/>
          <w:szCs w:val="27"/>
          <w:rtl/>
        </w:rPr>
        <w:t>“</w:t>
      </w:r>
      <w:r w:rsidRPr="00527104">
        <w:rPr>
          <w:rFonts w:ascii="Times Roman" w:hAnsi="Times Roman"/>
          <w:sz w:val="27"/>
          <w:szCs w:val="27"/>
        </w:rPr>
        <w:t xml:space="preserve">leading alternative” (Levy 1992a, p. 171), </w:t>
      </w:r>
      <w:r w:rsidRPr="00527104">
        <w:rPr>
          <w:rFonts w:ascii="Times Roman" w:hAnsi="Times Roman"/>
          <w:sz w:val="27"/>
          <w:szCs w:val="27"/>
          <w:rtl/>
        </w:rPr>
        <w:t>“</w:t>
      </w:r>
      <w:r w:rsidRPr="00527104">
        <w:rPr>
          <w:rFonts w:ascii="Times Roman" w:hAnsi="Times Roman"/>
          <w:sz w:val="27"/>
          <w:szCs w:val="27"/>
        </w:rPr>
        <w:t>best available description</w:t>
      </w:r>
      <w:del w:id="228" w:author="S.D." w:date="2022-05-04T02:22:00Z">
        <w:r w:rsidRPr="00527104" w:rsidDel="009C5731">
          <w:rPr>
            <w:rFonts w:ascii="Times Roman" w:hAnsi="Times Roman"/>
            <w:sz w:val="27"/>
            <w:szCs w:val="27"/>
          </w:rPr>
          <w:delText>,</w:delText>
        </w:r>
      </w:del>
      <w:r w:rsidRPr="00527104">
        <w:rPr>
          <w:rFonts w:ascii="Times Roman" w:hAnsi="Times Roman"/>
          <w:sz w:val="27"/>
          <w:szCs w:val="27"/>
        </w:rPr>
        <w:t>” (Barberis 2013, p. 173)</w:t>
      </w:r>
      <w:ins w:id="229" w:author="S.D." w:date="2022-05-04T02:22:00Z">
        <w:r w:rsidR="009C5731">
          <w:rPr>
            <w:rFonts w:ascii="Times Roman" w:hAnsi="Times Roman"/>
            <w:sz w:val="27"/>
            <w:szCs w:val="27"/>
          </w:rPr>
          <w:t>,</w:t>
        </w:r>
      </w:ins>
      <w:r w:rsidRPr="00527104">
        <w:rPr>
          <w:rFonts w:ascii="Times Roman" w:hAnsi="Times Roman"/>
          <w:sz w:val="27"/>
          <w:szCs w:val="27"/>
        </w:rPr>
        <w:t xml:space="preserve"> and </w:t>
      </w:r>
      <w:r w:rsidRPr="00527104">
        <w:rPr>
          <w:rFonts w:ascii="Times Roman" w:hAnsi="Times Roman"/>
          <w:sz w:val="27"/>
          <w:szCs w:val="27"/>
          <w:rtl/>
        </w:rPr>
        <w:t>“</w:t>
      </w:r>
      <w:r w:rsidRPr="00527104">
        <w:rPr>
          <w:rFonts w:ascii="Times Roman" w:hAnsi="Times Roman"/>
          <w:sz w:val="27"/>
          <w:szCs w:val="27"/>
        </w:rPr>
        <w:t xml:space="preserve">empirically correct theory” (Vis 2011, p. 334) about how people evaluate risk (Ackert et al. 2006, p. 5), particularly excelling in providing a model that offers </w:t>
      </w:r>
      <w:r w:rsidRPr="00527104">
        <w:rPr>
          <w:rFonts w:ascii="Times Roman" w:hAnsi="Times Roman"/>
          <w:sz w:val="27"/>
          <w:szCs w:val="27"/>
          <w:rtl/>
        </w:rPr>
        <w:t>“</w:t>
      </w:r>
      <w:r w:rsidRPr="00527104">
        <w:rPr>
          <w:rFonts w:ascii="Times Roman" w:hAnsi="Times Roman"/>
          <w:sz w:val="27"/>
          <w:szCs w:val="27"/>
        </w:rPr>
        <w:t>descriptively accurate formulations” of the human decision-making process (McDermott 2004, p.292).</w:t>
      </w:r>
      <w:r w:rsidRPr="00527104">
        <w:rPr>
          <w:rFonts w:ascii="Times Roman" w:hAnsi="Times Roman"/>
          <w:position w:val="10"/>
          <w:sz w:val="19"/>
          <w:szCs w:val="19"/>
        </w:rPr>
        <w:t xml:space="preserve">7 </w:t>
      </w:r>
      <w:r w:rsidRPr="00527104">
        <w:rPr>
          <w:rFonts w:ascii="Times Roman" w:hAnsi="Times Roman"/>
          <w:sz w:val="27"/>
          <w:szCs w:val="27"/>
        </w:rPr>
        <w:t xml:space="preserve">Importantly, it should be noted that while attitudes toward risk are usually portrayed as aspects of personality (March and Shapira 1987, p. 1406), prospect theory is not a personality theory; that is, it is not necessary to know about the individual personality traits of decision-makers in order to predict </w:t>
      </w:r>
      <w:ins w:id="230" w:author="S.D." w:date="2022-05-04T02:23:00Z">
        <w:r w:rsidR="009C5731">
          <w:rPr>
            <w:rFonts w:ascii="Times Roman" w:hAnsi="Times Roman"/>
            <w:sz w:val="27"/>
            <w:szCs w:val="27"/>
          </w:rPr>
          <w:t xml:space="preserve">their </w:t>
        </w:r>
      </w:ins>
      <w:r w:rsidRPr="00527104">
        <w:rPr>
          <w:rFonts w:ascii="Times Roman" w:hAnsi="Times Roman"/>
          <w:sz w:val="27"/>
          <w:szCs w:val="27"/>
        </w:rPr>
        <w:t>behavior (McDermott 2004, p. 293, Vis 2011, p. 335).</w:t>
      </w:r>
    </w:p>
    <w:p w14:paraId="09BD5403" w14:textId="32F853A3"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While the theory has been most influential among international relations scholars, it has un</w:t>
      </w:r>
      <w:del w:id="231" w:author="S.D." w:date="2022-05-04T02:23:00Z">
        <w:r w:rsidRPr="00527104" w:rsidDel="000D3FC2">
          <w:rPr>
            <w:rFonts w:ascii="Times Roman" w:hAnsi="Times Roman"/>
            <w:sz w:val="27"/>
            <w:szCs w:val="27"/>
          </w:rPr>
          <w:delText xml:space="preserve">- </w:delText>
        </w:r>
      </w:del>
      <w:r w:rsidRPr="00527104">
        <w:rPr>
          <w:rFonts w:ascii="Times Roman" w:hAnsi="Times Roman"/>
          <w:sz w:val="27"/>
          <w:szCs w:val="27"/>
        </w:rPr>
        <w:t xml:space="preserve">fortunately had </w:t>
      </w:r>
      <w:r w:rsidRPr="00527104">
        <w:rPr>
          <w:rFonts w:ascii="Times Roman" w:hAnsi="Times Roman"/>
          <w:sz w:val="27"/>
          <w:szCs w:val="27"/>
          <w:rtl/>
        </w:rPr>
        <w:t>“</w:t>
      </w:r>
      <w:r w:rsidRPr="00527104">
        <w:rPr>
          <w:rFonts w:ascii="Times Roman" w:hAnsi="Times Roman"/>
          <w:sz w:val="27"/>
          <w:szCs w:val="27"/>
        </w:rPr>
        <w:t xml:space="preserve">limited” influence on political science as a whole (Mercer 2005, p. 2). Still, there </w:t>
      </w:r>
      <w:commentRangeStart w:id="232"/>
      <w:r w:rsidRPr="00527104">
        <w:rPr>
          <w:rFonts w:ascii="Times Roman" w:hAnsi="Times Roman"/>
          <w:sz w:val="27"/>
          <w:szCs w:val="27"/>
        </w:rPr>
        <w:t>are</w:t>
      </w:r>
      <w:commentRangeEnd w:id="232"/>
      <w:r w:rsidR="009328C1">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32"/>
      </w:r>
      <w:r w:rsidRPr="00527104">
        <w:rPr>
          <w:rFonts w:ascii="Times Roman" w:hAnsi="Times Roman"/>
          <w:sz w:val="27"/>
          <w:szCs w:val="27"/>
        </w:rPr>
        <w:t xml:space="preserve"> several contributions in comparative politics that </w:t>
      </w:r>
      <w:commentRangeStart w:id="233"/>
      <w:r w:rsidRPr="00527104">
        <w:rPr>
          <w:rFonts w:ascii="Times Roman" w:hAnsi="Times Roman"/>
          <w:sz w:val="27"/>
          <w:szCs w:val="27"/>
        </w:rPr>
        <w:t>take</w:t>
      </w:r>
      <w:commentRangeEnd w:id="233"/>
      <w:r w:rsidR="000D3FC2">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33"/>
      </w:r>
      <w:r w:rsidRPr="00527104">
        <w:rPr>
          <w:rFonts w:ascii="Times Roman" w:hAnsi="Times Roman"/>
          <w:sz w:val="27"/>
          <w:szCs w:val="27"/>
        </w:rPr>
        <w:t xml:space="preserve"> prospect theory as a framework. For instance, Weyland (2002) studies </w:t>
      </w:r>
      <w:ins w:id="234" w:author="S.D." w:date="2022-05-04T07:33:00Z">
        <w:r w:rsidR="009328C1">
          <w:rPr>
            <w:rFonts w:ascii="Times Roman" w:hAnsi="Times Roman"/>
            <w:sz w:val="27"/>
            <w:szCs w:val="27"/>
          </w:rPr>
          <w:t xml:space="preserve">the </w:t>
        </w:r>
      </w:ins>
      <w:r w:rsidRPr="00527104">
        <w:rPr>
          <w:rFonts w:ascii="Times Roman" w:hAnsi="Times Roman"/>
          <w:sz w:val="27"/>
          <w:szCs w:val="27"/>
        </w:rPr>
        <w:t>levels of loss aversion of dictatorships when they perform radical economic reforms. Vis (2009) and Vis (2010) study welfare state reform</w:t>
      </w:r>
      <w:ins w:id="235" w:author="S.D." w:date="2022-05-04T02:25:00Z">
        <w:r w:rsidR="002A1536">
          <w:rPr>
            <w:rFonts w:ascii="Times Roman" w:hAnsi="Times Roman"/>
            <w:sz w:val="27"/>
            <w:szCs w:val="27"/>
          </w:rPr>
          <w:t>,</w:t>
        </w:r>
      </w:ins>
      <w:r w:rsidRPr="00527104">
        <w:rPr>
          <w:rFonts w:ascii="Times Roman" w:hAnsi="Times Roman"/>
          <w:sz w:val="27"/>
          <w:szCs w:val="27"/>
        </w:rPr>
        <w:t xml:space="preserve"> showing that political gains are the necessary condition for </w:t>
      </w:r>
      <w:commentRangeStart w:id="236"/>
      <w:r w:rsidRPr="00527104">
        <w:rPr>
          <w:rFonts w:ascii="Times Roman" w:hAnsi="Times Roman"/>
          <w:sz w:val="27"/>
          <w:szCs w:val="27"/>
        </w:rPr>
        <w:lastRenderedPageBreak/>
        <w:t xml:space="preserve">not-unpopular </w:t>
      </w:r>
      <w:commentRangeEnd w:id="236"/>
      <w:r w:rsidR="002A1536">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36"/>
      </w:r>
      <w:r w:rsidRPr="00527104">
        <w:rPr>
          <w:rFonts w:ascii="Times Roman" w:hAnsi="Times Roman"/>
          <w:sz w:val="27"/>
          <w:szCs w:val="27"/>
        </w:rPr>
        <w:t>reforms, while deteriorating socio</w:t>
      </w:r>
      <w:del w:id="237" w:author="S.D." w:date="2022-05-04T02:26:00Z">
        <w:r w:rsidRPr="00527104" w:rsidDel="002A1536">
          <w:rPr>
            <w:rFonts w:ascii="Times Roman" w:hAnsi="Times Roman"/>
            <w:sz w:val="27"/>
            <w:szCs w:val="27"/>
          </w:rPr>
          <w:delText>-</w:delText>
        </w:r>
      </w:del>
      <w:r w:rsidRPr="00527104">
        <w:rPr>
          <w:rFonts w:ascii="Times Roman" w:hAnsi="Times Roman"/>
          <w:sz w:val="27"/>
          <w:szCs w:val="27"/>
        </w:rPr>
        <w:t>economic situations or political losses are necessary for unpopular reforms. Additionally, Steinacker (2006) studies issue salience, Schumacher et al. (2015) focus</w:t>
      </w:r>
      <w:del w:id="238" w:author="S.D." w:date="2022-05-04T02:26:00Z">
        <w:r w:rsidRPr="00527104" w:rsidDel="002A1536">
          <w:rPr>
            <w:rFonts w:ascii="Times Roman" w:hAnsi="Times Roman"/>
            <w:sz w:val="27"/>
            <w:szCs w:val="27"/>
          </w:rPr>
          <w:delText>es</w:delText>
        </w:r>
      </w:del>
      <w:r w:rsidRPr="00527104">
        <w:rPr>
          <w:rFonts w:ascii="Times Roman" w:hAnsi="Times Roman"/>
          <w:sz w:val="27"/>
          <w:szCs w:val="27"/>
        </w:rPr>
        <w:t xml:space="preserve"> on party platform change, and Carreras (2019) argues that </w:t>
      </w:r>
      <w:r w:rsidRPr="00527104">
        <w:rPr>
          <w:rFonts w:ascii="Times Roman" w:hAnsi="Times Roman"/>
          <w:sz w:val="27"/>
          <w:szCs w:val="27"/>
          <w:rtl/>
        </w:rPr>
        <w:t>“</w:t>
      </w:r>
      <w:r w:rsidRPr="00527104">
        <w:rPr>
          <w:rFonts w:ascii="Times Roman" w:hAnsi="Times Roman"/>
          <w:sz w:val="27"/>
          <w:szCs w:val="27"/>
        </w:rPr>
        <w:t xml:space="preserve">citizens who were in the domain of economic losses were more likely to take a risk and vote in favor of Brexit.” </w:t>
      </w:r>
    </w:p>
    <w:p w14:paraId="3F4C9A75" w14:textId="30973FD1"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Since others have already provided very comprehensive overviews of prospect theory (Levy 1992a; Levy 1992b; Levy 1997; McDermott 1998; McDermott 2004; Mercer 2005; Vis 2011; Barberis 2013; Linde and Vis 2017; Vieider and Vis 2019), we will limit this section to describing its main components.</w:t>
      </w:r>
      <w:r w:rsidRPr="00527104">
        <w:rPr>
          <w:rFonts w:ascii="Times Roman" w:hAnsi="Times Roman"/>
          <w:position w:val="10"/>
          <w:sz w:val="19"/>
          <w:szCs w:val="19"/>
        </w:rPr>
        <w:t xml:space="preserve">8 </w:t>
      </w:r>
      <w:r w:rsidRPr="00527104">
        <w:rPr>
          <w:rFonts w:ascii="Times Roman" w:hAnsi="Times Roman"/>
          <w:sz w:val="27"/>
          <w:szCs w:val="27"/>
        </w:rPr>
        <w:t xml:space="preserve">The theory is based on two empirically derived concepts (Vieider and Vis 2019, p.334). First, utilities are defined </w:t>
      </w:r>
      <w:commentRangeStart w:id="239"/>
      <w:r w:rsidRPr="00527104">
        <w:rPr>
          <w:rFonts w:ascii="Times Roman" w:hAnsi="Times Roman"/>
          <w:sz w:val="27"/>
          <w:szCs w:val="27"/>
        </w:rPr>
        <w:t>over</w:t>
      </w:r>
      <w:commentRangeEnd w:id="239"/>
      <w:r w:rsidR="009328C1">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39"/>
      </w:r>
      <w:r w:rsidRPr="00527104">
        <w:rPr>
          <w:rFonts w:ascii="Times Roman" w:hAnsi="Times Roman"/>
          <w:sz w:val="27"/>
          <w:szCs w:val="27"/>
        </w:rPr>
        <w:t xml:space="preserve"> changes in outcomes with respect to a reference point (</w:t>
      </w:r>
      <w:r w:rsidRPr="00527104">
        <w:rPr>
          <w:rFonts w:ascii="Times Roman" w:hAnsi="Times Roman"/>
          <w:sz w:val="27"/>
          <w:szCs w:val="27"/>
          <w:rtl/>
        </w:rPr>
        <w:t>“</w:t>
      </w:r>
      <w:r w:rsidRPr="00527104">
        <w:rPr>
          <w:rFonts w:ascii="Times Roman" w:hAnsi="Times Roman"/>
          <w:sz w:val="27"/>
          <w:szCs w:val="27"/>
        </w:rPr>
        <w:t>reference dependence”). Note the sharp contrast with expected value theories, where the focus is on absolute levels of wealth (Ackert et al. 2006, pp. 5–6). Second, individuals distort values of outcomes in an asymmetrical, non</w:t>
      </w:r>
      <w:del w:id="240" w:author="S.D." w:date="2022-05-04T02:28:00Z">
        <w:r w:rsidRPr="00527104" w:rsidDel="002A1536">
          <w:rPr>
            <w:rFonts w:ascii="Times Roman" w:hAnsi="Times Roman"/>
            <w:sz w:val="27"/>
            <w:szCs w:val="27"/>
          </w:rPr>
          <w:delText>-</w:delText>
        </w:r>
      </w:del>
      <w:r w:rsidRPr="00527104">
        <w:rPr>
          <w:rFonts w:ascii="Times Roman" w:hAnsi="Times Roman"/>
          <w:sz w:val="27"/>
          <w:szCs w:val="27"/>
        </w:rPr>
        <w:t>linear, S-shaped way when making risky decisions (</w:t>
      </w:r>
      <w:r w:rsidRPr="00527104">
        <w:rPr>
          <w:rFonts w:ascii="Times Roman" w:hAnsi="Times Roman"/>
          <w:sz w:val="27"/>
          <w:szCs w:val="27"/>
          <w:rtl/>
        </w:rPr>
        <w:t>“</w:t>
      </w:r>
      <w:r w:rsidRPr="00527104">
        <w:rPr>
          <w:rFonts w:ascii="Times Roman" w:hAnsi="Times Roman"/>
          <w:sz w:val="27"/>
          <w:szCs w:val="27"/>
        </w:rPr>
        <w:t xml:space="preserve">value-function dependence”). Note also another important difference </w:t>
      </w:r>
      <w:ins w:id="241" w:author="S.D." w:date="2022-05-04T07:33:00Z">
        <w:r w:rsidR="009328C1">
          <w:rPr>
            <w:rFonts w:ascii="Times Roman" w:hAnsi="Times Roman"/>
            <w:sz w:val="27"/>
            <w:szCs w:val="27"/>
          </w:rPr>
          <w:t>from</w:t>
        </w:r>
      </w:ins>
      <w:del w:id="242" w:author="S.D." w:date="2022-05-04T07:33:00Z">
        <w:r w:rsidRPr="00527104" w:rsidDel="009328C1">
          <w:rPr>
            <w:rFonts w:ascii="Times Roman" w:hAnsi="Times Roman"/>
            <w:sz w:val="27"/>
            <w:szCs w:val="27"/>
          </w:rPr>
          <w:delText>with</w:delText>
        </w:r>
      </w:del>
      <w:r w:rsidRPr="00527104">
        <w:rPr>
          <w:rFonts w:ascii="Times Roman" w:hAnsi="Times Roman"/>
          <w:sz w:val="27"/>
          <w:szCs w:val="27"/>
        </w:rPr>
        <w:t xml:space="preserve"> expected value theories, where agents are assumed to treat expected utility values linearly, </w:t>
      </w:r>
      <w:commentRangeStart w:id="243"/>
      <w:r w:rsidRPr="00527104">
        <w:rPr>
          <w:rFonts w:ascii="Times Roman" w:hAnsi="Times Roman"/>
          <w:sz w:val="27"/>
          <w:szCs w:val="27"/>
        </w:rPr>
        <w:t xml:space="preserve">something that does not seem to go away, </w:t>
      </w:r>
      <w:r w:rsidRPr="00527104">
        <w:rPr>
          <w:rFonts w:ascii="Times Roman" w:hAnsi="Times Roman"/>
          <w:sz w:val="27"/>
          <w:szCs w:val="27"/>
          <w:rtl/>
        </w:rPr>
        <w:t>“</w:t>
      </w:r>
      <w:r w:rsidRPr="00527104">
        <w:rPr>
          <w:rFonts w:ascii="Times Roman" w:hAnsi="Times Roman"/>
          <w:sz w:val="27"/>
          <w:szCs w:val="27"/>
        </w:rPr>
        <w:t xml:space="preserve">even with training and effort” </w:t>
      </w:r>
      <w:commentRangeEnd w:id="243"/>
      <w:r w:rsidR="00D265CD">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43"/>
      </w:r>
      <w:r w:rsidRPr="00527104">
        <w:rPr>
          <w:rFonts w:ascii="Times Roman" w:hAnsi="Times Roman"/>
          <w:sz w:val="27"/>
          <w:szCs w:val="27"/>
        </w:rPr>
        <w:t>(McDermott 2004, p. 293).</w:t>
      </w:r>
      <w:r w:rsidRPr="00527104">
        <w:rPr>
          <w:rFonts w:ascii="Times Roman" w:hAnsi="Times Roman"/>
          <w:position w:val="10"/>
          <w:sz w:val="19"/>
          <w:szCs w:val="19"/>
        </w:rPr>
        <w:t xml:space="preserve">9 </w:t>
      </w:r>
      <w:r w:rsidRPr="00527104">
        <w:rPr>
          <w:rFonts w:ascii="Times Roman" w:hAnsi="Times Roman"/>
          <w:sz w:val="27"/>
          <w:szCs w:val="27"/>
        </w:rPr>
        <w:t>As McDermott (1998, p. 18) clearly summarize</w:t>
      </w:r>
      <w:ins w:id="244" w:author="S.D." w:date="2022-05-04T02:52:00Z">
        <w:r w:rsidR="00D265CD">
          <w:rPr>
            <w:rFonts w:ascii="Times Roman" w:hAnsi="Times Roman"/>
            <w:sz w:val="27"/>
            <w:szCs w:val="27"/>
          </w:rPr>
          <w:t>s</w:t>
        </w:r>
      </w:ins>
      <w:r w:rsidRPr="00527104">
        <w:rPr>
          <w:rFonts w:ascii="Times Roman" w:hAnsi="Times Roman"/>
          <w:sz w:val="27"/>
          <w:szCs w:val="27"/>
        </w:rPr>
        <w:t xml:space="preserve"> it, </w:t>
      </w:r>
      <w:r w:rsidRPr="00527104">
        <w:rPr>
          <w:rFonts w:ascii="Times Roman" w:hAnsi="Times Roman"/>
          <w:sz w:val="27"/>
          <w:szCs w:val="27"/>
          <w:rtl/>
        </w:rPr>
        <w:t>“</w:t>
      </w:r>
      <w:r w:rsidRPr="00527104">
        <w:rPr>
          <w:rFonts w:ascii="Times Roman" w:hAnsi="Times Roman"/>
          <w:sz w:val="27"/>
          <w:szCs w:val="27"/>
        </w:rPr>
        <w:t>prospect theory predicts that individuals tend to be risk averse in a domain of gains, and relatively risk seeking in a domain of losses.” This distinction also separates prospect theory from expected value theory, where the latter assume</w:t>
      </w:r>
      <w:ins w:id="245" w:author="S.D." w:date="2022-05-04T02:52:00Z">
        <w:r w:rsidR="00D265CD">
          <w:rPr>
            <w:rFonts w:ascii="Times Roman" w:hAnsi="Times Roman"/>
            <w:sz w:val="27"/>
            <w:szCs w:val="27"/>
          </w:rPr>
          <w:t>s</w:t>
        </w:r>
      </w:ins>
      <w:r w:rsidRPr="00527104">
        <w:rPr>
          <w:rFonts w:ascii="Times Roman" w:hAnsi="Times Roman"/>
          <w:sz w:val="27"/>
          <w:szCs w:val="27"/>
        </w:rPr>
        <w:t xml:space="preserve"> that whether decision-makers are in a domain of gain or loss should not affect their attitude toward risk (Mercer 2005, p. 1). </w:t>
      </w:r>
    </w:p>
    <w:p w14:paraId="78CE4A26" w14:textId="045D5C43"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Reference dependence is the central idea in prospect theory (McDermott 1998, p. 40, Barberis 2013, p. 178). This aspect of the theory allows people</w:t>
      </w:r>
      <w:r w:rsidRPr="00527104">
        <w:rPr>
          <w:rFonts w:ascii="Times Roman" w:hAnsi="Times Roman"/>
          <w:sz w:val="27"/>
          <w:szCs w:val="27"/>
          <w:rtl/>
        </w:rPr>
        <w:t>’</w:t>
      </w:r>
      <w:r w:rsidRPr="00527104">
        <w:rPr>
          <w:rFonts w:ascii="Times Roman" w:hAnsi="Times Roman"/>
          <w:sz w:val="27"/>
          <w:szCs w:val="27"/>
        </w:rPr>
        <w:t xml:space="preserve">s preferences to depend on the circumstances they face (March and Shapira 1987, p. 1412, McDermott 2004, pp. 293–294, Fatas, Neugebauer, and Tamborero 2007, p. 168), which </w:t>
      </w:r>
      <w:ins w:id="246" w:author="S.D." w:date="2022-05-04T02:53:00Z">
        <w:r w:rsidR="00D265CD">
          <w:rPr>
            <w:rFonts w:ascii="Times Roman" w:hAnsi="Times Roman"/>
            <w:sz w:val="27"/>
            <w:szCs w:val="27"/>
          </w:rPr>
          <w:t>are</w:t>
        </w:r>
      </w:ins>
      <w:del w:id="247" w:author="S.D." w:date="2022-05-04T02:53:00Z">
        <w:r w:rsidRPr="00527104" w:rsidDel="00D265CD">
          <w:rPr>
            <w:rFonts w:ascii="Times Roman" w:hAnsi="Times Roman"/>
            <w:sz w:val="27"/>
            <w:szCs w:val="27"/>
          </w:rPr>
          <w:delText>is</w:delText>
        </w:r>
      </w:del>
      <w:r w:rsidRPr="00527104">
        <w:rPr>
          <w:rFonts w:ascii="Times Roman" w:hAnsi="Times Roman"/>
          <w:sz w:val="27"/>
          <w:szCs w:val="27"/>
        </w:rPr>
        <w:t xml:space="preserve"> usually (Vis 2011, p. 335), but not always (Levy 1992a, p. 174), the status quo,</w:t>
      </w:r>
      <w:r w:rsidRPr="00527104">
        <w:rPr>
          <w:rFonts w:ascii="Times Roman" w:hAnsi="Times Roman"/>
          <w:position w:val="10"/>
          <w:sz w:val="19"/>
          <w:szCs w:val="19"/>
        </w:rPr>
        <w:t xml:space="preserve">10 </w:t>
      </w:r>
      <w:r w:rsidRPr="00527104">
        <w:rPr>
          <w:rFonts w:ascii="Times Roman" w:hAnsi="Times Roman"/>
          <w:sz w:val="27"/>
          <w:szCs w:val="27"/>
        </w:rPr>
        <w:t xml:space="preserve">and how </w:t>
      </w:r>
      <w:ins w:id="248" w:author="S.D." w:date="2022-05-04T02:53:00Z">
        <w:r w:rsidR="00D265CD">
          <w:rPr>
            <w:rFonts w:ascii="Times Roman" w:hAnsi="Times Roman"/>
            <w:sz w:val="27"/>
            <w:szCs w:val="27"/>
          </w:rPr>
          <w:t>they</w:t>
        </w:r>
      </w:ins>
      <w:del w:id="249" w:author="S.D." w:date="2022-05-04T02:53:00Z">
        <w:r w:rsidRPr="00527104" w:rsidDel="00D265CD">
          <w:rPr>
            <w:rFonts w:ascii="Times Roman" w:hAnsi="Times Roman"/>
            <w:sz w:val="27"/>
            <w:szCs w:val="27"/>
          </w:rPr>
          <w:delText>it</w:delText>
        </w:r>
      </w:del>
      <w:r w:rsidRPr="00527104">
        <w:rPr>
          <w:rFonts w:ascii="Times Roman" w:hAnsi="Times Roman"/>
          <w:sz w:val="27"/>
          <w:szCs w:val="27"/>
        </w:rPr>
        <w:t xml:space="preserve"> shift</w:t>
      </w:r>
      <w:del w:id="250" w:author="S.D." w:date="2022-05-04T02:53:00Z">
        <w:r w:rsidRPr="00527104" w:rsidDel="00D265CD">
          <w:rPr>
            <w:rFonts w:ascii="Times Roman" w:hAnsi="Times Roman"/>
            <w:sz w:val="27"/>
            <w:szCs w:val="27"/>
          </w:rPr>
          <w:delText>s</w:delText>
        </w:r>
      </w:del>
      <w:r w:rsidRPr="00527104">
        <w:rPr>
          <w:rFonts w:ascii="Times Roman" w:hAnsi="Times Roman"/>
          <w:sz w:val="27"/>
          <w:szCs w:val="27"/>
        </w:rPr>
        <w:t xml:space="preserve"> over time (McDermott 1998, p. 28, McDermott 2004, p. 301).</w:t>
      </w:r>
      <w:r w:rsidRPr="00527104">
        <w:rPr>
          <w:rFonts w:ascii="Times Roman" w:hAnsi="Times Roman"/>
          <w:position w:val="10"/>
          <w:sz w:val="19"/>
          <w:szCs w:val="19"/>
        </w:rPr>
        <w:t xml:space="preserve">11 </w:t>
      </w:r>
      <w:r w:rsidRPr="00527104">
        <w:rPr>
          <w:rFonts w:ascii="Times Roman" w:hAnsi="Times Roman"/>
          <w:sz w:val="27"/>
          <w:szCs w:val="27"/>
        </w:rPr>
        <w:t xml:space="preserve">As Kahneman and Tversky (1979, p. 273) put it more clearly, </w:t>
      </w:r>
      <w:r w:rsidRPr="00527104">
        <w:rPr>
          <w:rFonts w:ascii="Times Roman" w:hAnsi="Times Roman"/>
          <w:sz w:val="27"/>
          <w:szCs w:val="27"/>
          <w:rtl/>
        </w:rPr>
        <w:t>“</w:t>
      </w:r>
      <w:r w:rsidRPr="00527104">
        <w:rPr>
          <w:rFonts w:ascii="Times Roman" w:hAnsi="Times Roman"/>
          <w:sz w:val="27"/>
          <w:szCs w:val="27"/>
        </w:rPr>
        <w:t>the carriers of value or utility are changes of wealth, rather than final asset positions.” An important consequence is that, contrary to the assumption of invariance (Barberis 2013, p. 186), a shift in the reference point should also lead to reversals of preferences (Quattrone and Tversky 1988, p. 719</w:t>
      </w:r>
      <w:ins w:id="251" w:author="S.D." w:date="2022-05-04T02:54:00Z">
        <w:r w:rsidR="00D265CD">
          <w:rPr>
            <w:rFonts w:ascii="Times Roman" w:hAnsi="Times Roman"/>
            <w:sz w:val="27"/>
            <w:szCs w:val="27"/>
          </w:rPr>
          <w:t>;</w:t>
        </w:r>
      </w:ins>
      <w:del w:id="252" w:author="S.D." w:date="2022-05-04T02:54:00Z">
        <w:r w:rsidRPr="00527104" w:rsidDel="00D265CD">
          <w:rPr>
            <w:rFonts w:ascii="Times Roman" w:hAnsi="Times Roman"/>
            <w:sz w:val="27"/>
            <w:szCs w:val="27"/>
          </w:rPr>
          <w:delText>,</w:delText>
        </w:r>
      </w:del>
      <w:r w:rsidRPr="00527104">
        <w:rPr>
          <w:rFonts w:ascii="Times Roman" w:hAnsi="Times Roman"/>
          <w:sz w:val="27"/>
          <w:szCs w:val="27"/>
        </w:rPr>
        <w:t xml:space="preserve"> Thaler and Johnson 1990, p. 643</w:t>
      </w:r>
      <w:ins w:id="253" w:author="S.D." w:date="2022-05-04T02:54:00Z">
        <w:r w:rsidR="00D265CD">
          <w:rPr>
            <w:rFonts w:ascii="Times Roman" w:hAnsi="Times Roman"/>
            <w:sz w:val="27"/>
            <w:szCs w:val="27"/>
          </w:rPr>
          <w:t>;</w:t>
        </w:r>
      </w:ins>
      <w:del w:id="254" w:author="S.D." w:date="2022-05-04T02:54:00Z">
        <w:r w:rsidRPr="00527104" w:rsidDel="00D265CD">
          <w:rPr>
            <w:rFonts w:ascii="Times Roman" w:hAnsi="Times Roman"/>
            <w:sz w:val="27"/>
            <w:szCs w:val="27"/>
          </w:rPr>
          <w:delText>,</w:delText>
        </w:r>
      </w:del>
      <w:r w:rsidRPr="00527104">
        <w:rPr>
          <w:rFonts w:ascii="Times Roman" w:hAnsi="Times Roman"/>
          <w:sz w:val="27"/>
          <w:szCs w:val="27"/>
        </w:rPr>
        <w:t xml:space="preserve"> Levy 2003, p. 218). </w:t>
      </w:r>
    </w:p>
    <w:p w14:paraId="1CFF973B" w14:textId="0794B0EF"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Value-function dependence is another central idea in prospect theory. Importantly, the shape of the value function is non</w:t>
      </w:r>
      <w:del w:id="255" w:author="S.D." w:date="2022-05-04T02:55:00Z">
        <w:r w:rsidRPr="00527104" w:rsidDel="00565D79">
          <w:rPr>
            <w:rFonts w:ascii="Times Roman" w:hAnsi="Times Roman"/>
            <w:sz w:val="27"/>
            <w:szCs w:val="27"/>
          </w:rPr>
          <w:delText>-</w:delText>
        </w:r>
      </w:del>
      <w:r w:rsidRPr="00527104">
        <w:rPr>
          <w:rFonts w:ascii="Times Roman" w:hAnsi="Times Roman"/>
          <w:sz w:val="27"/>
          <w:szCs w:val="27"/>
        </w:rPr>
        <w:t xml:space="preserve">linear. In the domain of gains, the concavity of the value function encourages risk aversion, while in the domain of losses, the convexity of the value function encourages risk-seeking behaviors (Levy 1992a, pp. 183–184). Formally, the asymmetrical curvature of the value function explains why individuals exhibit risk-averse behaviors in choices among gains but risk-acceptant behaviors in </w:t>
      </w:r>
      <w:r w:rsidRPr="00527104">
        <w:rPr>
          <w:rFonts w:ascii="Times Roman" w:hAnsi="Times Roman"/>
          <w:sz w:val="27"/>
          <w:szCs w:val="27"/>
        </w:rPr>
        <w:lastRenderedPageBreak/>
        <w:t>choices among losses (Levy 1997, p. 87). A direct consequence of this is that prospect theory pays considerable attention to losses.</w:t>
      </w:r>
      <w:r w:rsidRPr="00527104">
        <w:rPr>
          <w:rFonts w:ascii="Times Roman" w:hAnsi="Times Roman"/>
          <w:position w:val="10"/>
          <w:sz w:val="19"/>
          <w:szCs w:val="19"/>
        </w:rPr>
        <w:t xml:space="preserve">12 </w:t>
      </w:r>
      <w:r w:rsidRPr="00527104">
        <w:rPr>
          <w:rFonts w:ascii="Times Roman" w:hAnsi="Times Roman"/>
          <w:sz w:val="27"/>
          <w:szCs w:val="27"/>
        </w:rPr>
        <w:t xml:space="preserve">In fact, Levy (1992a, p. 171) explains that individuals </w:t>
      </w:r>
      <w:r w:rsidRPr="00527104">
        <w:rPr>
          <w:rFonts w:ascii="Times Roman" w:hAnsi="Times Roman"/>
          <w:sz w:val="27"/>
          <w:szCs w:val="27"/>
          <w:rtl/>
        </w:rPr>
        <w:t>“</w:t>
      </w:r>
      <w:r w:rsidRPr="00527104">
        <w:rPr>
          <w:rFonts w:ascii="Times Roman" w:hAnsi="Times Roman"/>
          <w:sz w:val="27"/>
          <w:szCs w:val="27"/>
        </w:rPr>
        <w:t>give more weight to losses than to comparable gains,” which translates into the famous statement losses loom larger than gains. From an analytical point of view, we consider this to be the feature that trumps the normative expectations contained in standard expected</w:t>
      </w:r>
      <w:ins w:id="256" w:author="S.D." w:date="2022-05-04T07:35:00Z">
        <w:r w:rsidR="003F1757">
          <w:rPr>
            <w:rFonts w:ascii="Times Roman" w:hAnsi="Times Roman"/>
            <w:sz w:val="27"/>
            <w:szCs w:val="27"/>
          </w:rPr>
          <w:t xml:space="preserve"> </w:t>
        </w:r>
      </w:ins>
      <w:del w:id="257" w:author="S.D." w:date="2022-05-04T07:35:00Z">
        <w:r w:rsidRPr="00527104" w:rsidDel="003F1757">
          <w:rPr>
            <w:rFonts w:ascii="Times Roman" w:hAnsi="Times Roman"/>
            <w:sz w:val="27"/>
            <w:szCs w:val="27"/>
          </w:rPr>
          <w:delText>-</w:delText>
        </w:r>
      </w:del>
      <w:r w:rsidRPr="00527104">
        <w:rPr>
          <w:rFonts w:ascii="Times Roman" w:hAnsi="Times Roman"/>
          <w:sz w:val="27"/>
          <w:szCs w:val="27"/>
        </w:rPr>
        <w:t xml:space="preserve">value theories. </w:t>
      </w:r>
    </w:p>
    <w:p w14:paraId="14597CFE" w14:textId="3278F1CC"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The implications for vote buying are considerable. In sharp contrast to traditional vote-buying theories, prospect theory predicts that clientelist parties will likely buy votes when they are winning </w:t>
      </w:r>
      <w:ins w:id="258" w:author="S.D." w:date="2022-05-04T03:01:00Z">
        <w:r w:rsidR="00565D79">
          <w:rPr>
            <w:rFonts w:ascii="Times Roman" w:hAnsi="Times Roman"/>
            <w:sz w:val="27"/>
            <w:szCs w:val="27"/>
          </w:rPr>
          <w:t>an</w:t>
        </w:r>
      </w:ins>
      <w:del w:id="259" w:author="S.D." w:date="2022-05-04T03:01:00Z">
        <w:r w:rsidRPr="00527104" w:rsidDel="00565D79">
          <w:rPr>
            <w:rFonts w:ascii="Times Roman" w:hAnsi="Times Roman"/>
            <w:sz w:val="27"/>
            <w:szCs w:val="27"/>
          </w:rPr>
          <w:delText>the</w:delText>
        </w:r>
      </w:del>
      <w:r w:rsidRPr="00527104">
        <w:rPr>
          <w:rFonts w:ascii="Times Roman" w:hAnsi="Times Roman"/>
          <w:sz w:val="27"/>
          <w:szCs w:val="27"/>
        </w:rPr>
        <w:t xml:space="preserve"> election, that is, when they are in the domain of gains. In these scenarios, parties will find intolerable the idea of potentially losing the supporter base they already have, particularly because decision-makers are more concerned with preventing a decline than increasing gains (Levy 1997, p. 89). Analytically, under such circumstances of </w:t>
      </w:r>
      <w:r w:rsidRPr="00527104">
        <w:rPr>
          <w:rFonts w:ascii="Times Roman" w:hAnsi="Times Roman"/>
          <w:sz w:val="27"/>
          <w:szCs w:val="27"/>
          <w:rtl/>
        </w:rPr>
        <w:t>“</w:t>
      </w:r>
      <w:r w:rsidRPr="00527104">
        <w:rPr>
          <w:rFonts w:ascii="Times Roman" w:hAnsi="Times Roman"/>
          <w:sz w:val="27"/>
          <w:szCs w:val="27"/>
        </w:rPr>
        <w:t>loss aversion” (Kahneman and Tversky 1984; Kahneman, Knetsch, and Thaler 1991; Levy 1992a; McDermott 2004; Mercer 2005)—i.e., parties giving more weight to potential losses—the value function will encourage risk-averse behaviors, making investments in vote buying more attractive. Our argument is consistent with Levy (1992b, pp. 297, 299–300)</w:t>
      </w:r>
      <w:ins w:id="260" w:author="S.D." w:date="2022-05-04T03:02:00Z">
        <w:r w:rsidR="008468DB">
          <w:rPr>
            <w:rFonts w:ascii="Times Roman" w:hAnsi="Times Roman"/>
            <w:sz w:val="27"/>
            <w:szCs w:val="27"/>
          </w:rPr>
          <w:t>,</w:t>
        </w:r>
      </w:ins>
      <w:r w:rsidRPr="00527104">
        <w:rPr>
          <w:rFonts w:ascii="Times Roman" w:hAnsi="Times Roman"/>
          <w:sz w:val="27"/>
          <w:szCs w:val="27"/>
        </w:rPr>
        <w:t xml:space="preserve"> who explains that in the domain of gains, risk-averse decision-makers are excessively eager to secure gains</w:t>
      </w:r>
      <w:ins w:id="261" w:author="S.D." w:date="2022-05-04T07:35:00Z">
        <w:r w:rsidR="003F1757">
          <w:rPr>
            <w:rFonts w:ascii="Times Roman" w:hAnsi="Times Roman"/>
            <w:sz w:val="27"/>
            <w:szCs w:val="27"/>
          </w:rPr>
          <w:t>;</w:t>
        </w:r>
      </w:ins>
      <w:del w:id="262" w:author="S.D." w:date="2022-05-04T07:35:00Z">
        <w:r w:rsidRPr="00527104" w:rsidDel="003F1757">
          <w:rPr>
            <w:rFonts w:ascii="Times Roman" w:hAnsi="Times Roman"/>
            <w:sz w:val="27"/>
            <w:szCs w:val="27"/>
          </w:rPr>
          <w:delText>,</w:delText>
        </w:r>
      </w:del>
      <w:r w:rsidRPr="00527104">
        <w:rPr>
          <w:rFonts w:ascii="Times Roman" w:hAnsi="Times Roman"/>
          <w:sz w:val="27"/>
          <w:szCs w:val="27"/>
        </w:rPr>
        <w:t xml:space="preserve"> and with Schumacher et al. (2015, p. 1042), who find that </w:t>
      </w:r>
      <w:r w:rsidRPr="00527104">
        <w:rPr>
          <w:rFonts w:ascii="Times Roman" w:hAnsi="Times Roman"/>
          <w:sz w:val="27"/>
          <w:szCs w:val="27"/>
          <w:rtl/>
        </w:rPr>
        <w:t>“</w:t>
      </w:r>
      <w:r w:rsidRPr="00527104">
        <w:rPr>
          <w:rFonts w:ascii="Times Roman" w:hAnsi="Times Roman"/>
          <w:sz w:val="27"/>
          <w:szCs w:val="27"/>
        </w:rPr>
        <w:t xml:space="preserve">loss aversion motivates [agents] to become risk acceptant.” </w:t>
      </w:r>
    </w:p>
    <w:p w14:paraId="481CC57C" w14:textId="31DAABA5"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Importantly, it should be noted that the aversion is with respect to potential negative electoral outcomes (i.e., losing an already acquired supporter base). This is consistent with prospect theory, particularly</w:t>
      </w:r>
      <w:del w:id="263" w:author="S.D." w:date="2022-05-04T03:03:00Z">
        <w:r w:rsidRPr="00527104" w:rsidDel="00E33539">
          <w:rPr>
            <w:rFonts w:ascii="Times Roman" w:hAnsi="Times Roman"/>
            <w:sz w:val="27"/>
            <w:szCs w:val="27"/>
          </w:rPr>
          <w:delText>,</w:delText>
        </w:r>
      </w:del>
      <w:r w:rsidRPr="00527104">
        <w:rPr>
          <w:rFonts w:ascii="Times Roman" w:hAnsi="Times Roman"/>
          <w:sz w:val="27"/>
          <w:szCs w:val="27"/>
        </w:rPr>
        <w:t xml:space="preserve"> with the concept of</w:t>
      </w:r>
      <w:ins w:id="264" w:author="S.D." w:date="2022-05-04T03:03:00Z">
        <w:r w:rsidR="00E33539">
          <w:rPr>
            <w:rFonts w:ascii="Times Roman" w:hAnsi="Times Roman"/>
            <w:sz w:val="27"/>
            <w:szCs w:val="27"/>
          </w:rPr>
          <w:t xml:space="preserve"> the</w:t>
        </w:r>
      </w:ins>
      <w:r w:rsidRPr="00527104">
        <w:rPr>
          <w:rFonts w:ascii="Times Roman" w:hAnsi="Times Roman"/>
          <w:sz w:val="27"/>
          <w:szCs w:val="27"/>
        </w:rPr>
        <w:t xml:space="preserve"> </w:t>
      </w:r>
      <w:r w:rsidRPr="00527104">
        <w:rPr>
          <w:rFonts w:ascii="Times Roman" w:hAnsi="Times Roman"/>
          <w:sz w:val="27"/>
          <w:szCs w:val="27"/>
          <w:rtl/>
        </w:rPr>
        <w:t>“</w:t>
      </w:r>
      <w:r w:rsidRPr="00527104">
        <w:rPr>
          <w:rFonts w:ascii="Times Roman" w:hAnsi="Times Roman"/>
          <w:sz w:val="27"/>
          <w:szCs w:val="27"/>
        </w:rPr>
        <w:t>endowment effect</w:t>
      </w:r>
      <w:del w:id="265" w:author="S.D." w:date="2022-05-04T03:03:00Z">
        <w:r w:rsidRPr="00527104" w:rsidDel="00E33539">
          <w:rPr>
            <w:rFonts w:ascii="Times Roman" w:hAnsi="Times Roman"/>
            <w:sz w:val="27"/>
            <w:szCs w:val="27"/>
          </w:rPr>
          <w:delText>:</w:delText>
        </w:r>
      </w:del>
      <w:r w:rsidRPr="00527104">
        <w:rPr>
          <w:rFonts w:ascii="Times Roman" w:hAnsi="Times Roman"/>
          <w:sz w:val="27"/>
          <w:szCs w:val="27"/>
        </w:rPr>
        <w:t>”</w:t>
      </w:r>
      <w:ins w:id="266" w:author="S.D." w:date="2022-05-04T03:03:00Z">
        <w:r w:rsidR="00E33539">
          <w:rPr>
            <w:rFonts w:ascii="Times Roman" w:hAnsi="Times Roman"/>
            <w:sz w:val="27"/>
            <w:szCs w:val="27"/>
          </w:rPr>
          <w:t>:</w:t>
        </w:r>
      </w:ins>
      <w:r w:rsidRPr="00527104">
        <w:rPr>
          <w:rFonts w:ascii="Times Roman" w:hAnsi="Times Roman"/>
          <w:sz w:val="27"/>
          <w:szCs w:val="27"/>
        </w:rPr>
        <w:t xml:space="preserve"> the very process of acquiring something (e.g.</w:t>
      </w:r>
      <w:ins w:id="267" w:author="S.D." w:date="2022-05-04T03:03:00Z">
        <w:r w:rsidR="00E33539">
          <w:rPr>
            <w:rFonts w:ascii="Times Roman" w:hAnsi="Times Roman"/>
            <w:sz w:val="27"/>
            <w:szCs w:val="27"/>
          </w:rPr>
          <w:t>,</w:t>
        </w:r>
      </w:ins>
      <w:r w:rsidRPr="00527104">
        <w:rPr>
          <w:rFonts w:ascii="Times Roman" w:hAnsi="Times Roman"/>
          <w:sz w:val="27"/>
          <w:szCs w:val="27"/>
        </w:rPr>
        <w:t xml:space="preserve"> a supporter base) enhances the </w:t>
      </w:r>
      <w:commentRangeStart w:id="268"/>
      <w:r w:rsidRPr="00527104">
        <w:rPr>
          <w:rFonts w:ascii="Times Roman" w:hAnsi="Times Roman"/>
          <w:sz w:val="27"/>
          <w:szCs w:val="27"/>
        </w:rPr>
        <w:t>value</w:t>
      </w:r>
      <w:commentRangeEnd w:id="268"/>
      <w:r w:rsidR="00E33539">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68"/>
      </w:r>
      <w:r w:rsidRPr="00527104">
        <w:rPr>
          <w:rFonts w:ascii="Times Roman" w:hAnsi="Times Roman"/>
          <w:sz w:val="27"/>
          <w:szCs w:val="27"/>
        </w:rPr>
        <w:t xml:space="preserve"> of the object (Thaler 1980; Kahneman, Knetsch, and Thaler 1990). In these situations, decision-makers (parties) should tend to over</w:t>
      </w:r>
      <w:del w:id="269" w:author="S.D." w:date="2022-05-04T03:04:00Z">
        <w:r w:rsidRPr="00527104" w:rsidDel="00E33539">
          <w:rPr>
            <w:rFonts w:ascii="Times Roman" w:hAnsi="Times Roman"/>
            <w:sz w:val="27"/>
            <w:szCs w:val="27"/>
          </w:rPr>
          <w:delText>-</w:delText>
        </w:r>
      </w:del>
      <w:r w:rsidRPr="00527104">
        <w:rPr>
          <w:rFonts w:ascii="Times Roman" w:hAnsi="Times Roman"/>
          <w:sz w:val="27"/>
          <w:szCs w:val="27"/>
        </w:rPr>
        <w:t xml:space="preserve">value current possessions (Levy 1992a, p. 175), making the risky strategy (vote buying) seem more attractive. In fact, Horowitz and McConnell (2002) find that losing something </w:t>
      </w:r>
      <w:commentRangeStart w:id="270"/>
      <w:r w:rsidRPr="00527104">
        <w:rPr>
          <w:rFonts w:ascii="Times Roman" w:hAnsi="Times Roman"/>
          <w:sz w:val="27"/>
          <w:szCs w:val="27"/>
        </w:rPr>
        <w:t xml:space="preserve">looms 2.5 times more </w:t>
      </w:r>
      <w:commentRangeEnd w:id="270"/>
      <w:r w:rsidR="00E33539">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70"/>
      </w:r>
      <w:r w:rsidRPr="00527104">
        <w:rPr>
          <w:rFonts w:ascii="Times Roman" w:hAnsi="Times Roman"/>
          <w:sz w:val="27"/>
          <w:szCs w:val="27"/>
        </w:rPr>
        <w:t xml:space="preserve">than obtaining it, thus making agents more eager to hold on to the good. </w:t>
      </w:r>
    </w:p>
    <w:p w14:paraId="12D0FC24" w14:textId="19B54D40"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In addition, our argument complements</w:t>
      </w:r>
      <w:del w:id="271" w:author="S.D." w:date="2022-05-04T03:05:00Z">
        <w:r w:rsidRPr="00527104" w:rsidDel="00E33539">
          <w:rPr>
            <w:rFonts w:ascii="Times Roman" w:hAnsi="Times Roman"/>
            <w:sz w:val="27"/>
            <w:szCs w:val="27"/>
          </w:rPr>
          <w:delText xml:space="preserve"> with</w:delText>
        </w:r>
      </w:del>
      <w:r w:rsidRPr="00527104">
        <w:rPr>
          <w:rFonts w:ascii="Times Roman" w:hAnsi="Times Roman"/>
          <w:sz w:val="27"/>
          <w:szCs w:val="27"/>
        </w:rPr>
        <w:t xml:space="preserve"> other empirical studies </w:t>
      </w:r>
      <w:ins w:id="272" w:author="S.D." w:date="2022-05-04T03:05:00Z">
        <w:r w:rsidR="00E33539">
          <w:rPr>
            <w:rFonts w:ascii="Times Roman" w:hAnsi="Times Roman"/>
            <w:sz w:val="27"/>
            <w:szCs w:val="27"/>
          </w:rPr>
          <w:t>which</w:t>
        </w:r>
      </w:ins>
      <w:del w:id="273" w:author="S.D." w:date="2022-05-04T03:05:00Z">
        <w:r w:rsidRPr="00527104" w:rsidDel="00E33539">
          <w:rPr>
            <w:rFonts w:ascii="Times Roman" w:hAnsi="Times Roman"/>
            <w:sz w:val="27"/>
            <w:szCs w:val="27"/>
          </w:rPr>
          <w:delText>that</w:delText>
        </w:r>
      </w:del>
      <w:r w:rsidRPr="00527104">
        <w:rPr>
          <w:rFonts w:ascii="Times Roman" w:hAnsi="Times Roman"/>
          <w:sz w:val="27"/>
          <w:szCs w:val="27"/>
        </w:rPr>
        <w:t xml:space="preserve"> confirm that </w:t>
      </w:r>
      <w:r w:rsidRPr="00527104">
        <w:rPr>
          <w:rFonts w:ascii="Times Roman" w:hAnsi="Times Roman"/>
          <w:sz w:val="27"/>
          <w:szCs w:val="27"/>
          <w:rtl/>
        </w:rPr>
        <w:t>“</w:t>
      </w:r>
      <w:r w:rsidRPr="00527104">
        <w:rPr>
          <w:rFonts w:ascii="Times Roman" w:hAnsi="Times Roman"/>
          <w:sz w:val="27"/>
          <w:szCs w:val="27"/>
        </w:rPr>
        <w:t>actors perceive themselves to be in the domain of losses more often than we would normally expect,” even if they are not (Levy 1992b, p. 291; see also Lau 1985). Thus, the empirical consequences of both loss aversion and</w:t>
      </w:r>
      <w:ins w:id="274" w:author="S.D." w:date="2022-05-04T03:06:00Z">
        <w:r w:rsidR="00E33539">
          <w:rPr>
            <w:rFonts w:ascii="Times Roman" w:hAnsi="Times Roman"/>
            <w:sz w:val="27"/>
            <w:szCs w:val="27"/>
          </w:rPr>
          <w:t xml:space="preserve"> the</w:t>
        </w:r>
      </w:ins>
      <w:r w:rsidRPr="00527104">
        <w:rPr>
          <w:rFonts w:ascii="Times Roman" w:hAnsi="Times Roman"/>
          <w:sz w:val="27"/>
          <w:szCs w:val="27"/>
        </w:rPr>
        <w:t xml:space="preserve"> endowment effect combined with the </w:t>
      </w:r>
      <w:commentRangeStart w:id="275"/>
      <w:r w:rsidRPr="00527104">
        <w:rPr>
          <w:rFonts w:ascii="Times Roman" w:hAnsi="Times Roman"/>
          <w:sz w:val="27"/>
          <w:szCs w:val="27"/>
        </w:rPr>
        <w:t xml:space="preserve">perception of enhanced losses </w:t>
      </w:r>
      <w:commentRangeEnd w:id="275"/>
      <w:r w:rsidR="00E33539">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75"/>
      </w:r>
      <w:r w:rsidRPr="00527104">
        <w:rPr>
          <w:rFonts w:ascii="Times Roman" w:hAnsi="Times Roman"/>
          <w:sz w:val="27"/>
          <w:szCs w:val="27"/>
        </w:rPr>
        <w:t>will push winning parties to be more prone to gamble more resources on vote buying. Analytically, the idea of potentially losing something (voters) will shift the decision-maker</w:t>
      </w:r>
      <w:r w:rsidRPr="00527104">
        <w:rPr>
          <w:rFonts w:ascii="Times Roman" w:hAnsi="Times Roman"/>
          <w:sz w:val="27"/>
          <w:szCs w:val="27"/>
          <w:rtl/>
        </w:rPr>
        <w:t>’</w:t>
      </w:r>
      <w:r w:rsidRPr="00527104">
        <w:rPr>
          <w:rFonts w:ascii="Times Roman" w:hAnsi="Times Roman"/>
          <w:sz w:val="27"/>
          <w:szCs w:val="27"/>
        </w:rPr>
        <w:t xml:space="preserve">s (party) reference point, driving them to take </w:t>
      </w:r>
      <w:commentRangeStart w:id="276"/>
      <w:r w:rsidRPr="00527104">
        <w:rPr>
          <w:rFonts w:ascii="Times Roman" w:hAnsi="Times Roman"/>
          <w:sz w:val="27"/>
          <w:szCs w:val="27"/>
        </w:rPr>
        <w:t xml:space="preserve">the risky alternative </w:t>
      </w:r>
      <w:commentRangeEnd w:id="276"/>
      <w:r w:rsidR="002A7D30">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76"/>
      </w:r>
      <w:r w:rsidRPr="00527104">
        <w:rPr>
          <w:rFonts w:ascii="Times Roman" w:hAnsi="Times Roman"/>
          <w:sz w:val="27"/>
          <w:szCs w:val="27"/>
        </w:rPr>
        <w:t xml:space="preserve">(vote buying). </w:t>
      </w:r>
    </w:p>
    <w:p w14:paraId="7665BF9A" w14:textId="2A63E72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lastRenderedPageBreak/>
        <w:t>Moving forward, clientelist parties can also be expected to buy more votes when they are in the domain of losses because of risk</w:t>
      </w:r>
      <w:ins w:id="277" w:author="S.D." w:date="2022-05-04T03:07:00Z">
        <w:r w:rsidR="002A7D30">
          <w:rPr>
            <w:rFonts w:ascii="Times Roman" w:hAnsi="Times Roman"/>
            <w:sz w:val="27"/>
            <w:szCs w:val="27"/>
          </w:rPr>
          <w:t xml:space="preserve"> </w:t>
        </w:r>
      </w:ins>
      <w:del w:id="278" w:author="S.D." w:date="2022-05-04T03:07:00Z">
        <w:r w:rsidRPr="00527104" w:rsidDel="002A7D30">
          <w:rPr>
            <w:rFonts w:ascii="Times Roman" w:hAnsi="Times Roman"/>
            <w:sz w:val="27"/>
            <w:szCs w:val="27"/>
          </w:rPr>
          <w:delText>-</w:delText>
        </w:r>
      </w:del>
      <w:r w:rsidRPr="00527104">
        <w:rPr>
          <w:rFonts w:ascii="Times Roman" w:hAnsi="Times Roman"/>
          <w:sz w:val="27"/>
          <w:szCs w:val="27"/>
        </w:rPr>
        <w:t xml:space="preserve">seeking. In these cases, vote buying should be higher when </w:t>
      </w:r>
      <w:commentRangeStart w:id="279"/>
      <w:r w:rsidRPr="00527104">
        <w:rPr>
          <w:rFonts w:ascii="Times Roman" w:hAnsi="Times Roman"/>
          <w:sz w:val="27"/>
          <w:szCs w:val="27"/>
        </w:rPr>
        <w:t>they</w:t>
      </w:r>
      <w:commentRangeEnd w:id="279"/>
      <w:r w:rsidR="002A7D30">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79"/>
      </w:r>
      <w:r w:rsidRPr="00527104">
        <w:rPr>
          <w:rFonts w:ascii="Times Roman" w:hAnsi="Times Roman"/>
          <w:sz w:val="27"/>
          <w:szCs w:val="27"/>
        </w:rPr>
        <w:t xml:space="preserve"> have experienced important losses or when they have had high spending levels in the past. In line with prospect theory, we argue that past losses are harder to accept, and hence when things have been bad in the past, decision-makers are more likely to make risky choices </w:t>
      </w:r>
      <w:r w:rsidRPr="00527104">
        <w:rPr>
          <w:rFonts w:ascii="Times Roman" w:hAnsi="Times Roman"/>
          <w:sz w:val="27"/>
          <w:szCs w:val="27"/>
          <w:rtl/>
        </w:rPr>
        <w:t>“</w:t>
      </w:r>
      <w:r w:rsidRPr="00527104">
        <w:rPr>
          <w:rFonts w:ascii="Times Roman" w:hAnsi="Times Roman"/>
          <w:sz w:val="27"/>
          <w:szCs w:val="27"/>
        </w:rPr>
        <w:t xml:space="preserve">today” to recover </w:t>
      </w:r>
      <w:r w:rsidRPr="00527104">
        <w:rPr>
          <w:rFonts w:ascii="Times Roman" w:hAnsi="Times Roman"/>
          <w:sz w:val="27"/>
          <w:szCs w:val="27"/>
          <w:rtl/>
        </w:rPr>
        <w:t>“</w:t>
      </w:r>
      <w:r w:rsidRPr="00527104">
        <w:rPr>
          <w:rFonts w:ascii="Times Roman" w:hAnsi="Times Roman"/>
          <w:sz w:val="27"/>
          <w:szCs w:val="27"/>
        </w:rPr>
        <w:t>yesterday</w:t>
      </w:r>
      <w:r w:rsidRPr="00527104">
        <w:rPr>
          <w:rFonts w:ascii="Times Roman" w:hAnsi="Times Roman"/>
          <w:sz w:val="27"/>
          <w:szCs w:val="27"/>
          <w:rtl/>
        </w:rPr>
        <w:t>’</w:t>
      </w:r>
      <w:r w:rsidRPr="00527104">
        <w:rPr>
          <w:rFonts w:ascii="Times Roman" w:hAnsi="Times Roman"/>
          <w:sz w:val="27"/>
          <w:szCs w:val="27"/>
        </w:rPr>
        <w:t>s” losses (McDermott 2004, p. 294). Analytically, Levy (1992b, p. 297) notes that the elasticity of</w:t>
      </w:r>
      <w:ins w:id="280" w:author="S.D." w:date="2022-05-04T03:10:00Z">
        <w:r w:rsidR="008E0D2E">
          <w:rPr>
            <w:rFonts w:ascii="Times Roman" w:hAnsi="Times Roman"/>
            <w:sz w:val="27"/>
            <w:szCs w:val="27"/>
          </w:rPr>
          <w:t xml:space="preserve"> this</w:t>
        </w:r>
      </w:ins>
      <w:del w:id="281" w:author="S.D." w:date="2022-05-04T03:10:00Z">
        <w:r w:rsidRPr="00527104" w:rsidDel="008E0D2E">
          <w:rPr>
            <w:rFonts w:ascii="Times Roman" w:hAnsi="Times Roman"/>
            <w:sz w:val="27"/>
            <w:szCs w:val="27"/>
          </w:rPr>
          <w:delText xml:space="preserve"> the</w:delText>
        </w:r>
      </w:del>
      <w:r w:rsidRPr="00527104">
        <w:rPr>
          <w:rFonts w:ascii="Times Roman" w:hAnsi="Times Roman"/>
          <w:sz w:val="27"/>
          <w:szCs w:val="27"/>
        </w:rPr>
        <w:t xml:space="preserve"> risk-seeking behavior is quite high because the magnitudes of past losses need not be large in order to induce the behavior. This means that even small losses can be expected to induce risk-seeking behaviors. </w:t>
      </w:r>
    </w:p>
    <w:p w14:paraId="38745E92" w14:textId="54AF6EE9"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Importantly, the risk-seeking behavior is with respect to vote buying as a strategy. By shifting the </w:t>
      </w:r>
      <w:commentRangeStart w:id="282"/>
      <w:r w:rsidRPr="00527104">
        <w:rPr>
          <w:rFonts w:ascii="Times Roman" w:hAnsi="Times Roman"/>
          <w:sz w:val="27"/>
          <w:szCs w:val="27"/>
        </w:rPr>
        <w:t>decision-</w:t>
      </w:r>
      <w:ins w:id="283" w:author="S.D." w:date="2022-05-04T03:11:00Z">
        <w:r w:rsidR="008E0D2E">
          <w:rPr>
            <w:rFonts w:ascii="Times Roman" w:hAnsi="Times Roman"/>
            <w:sz w:val="27"/>
            <w:szCs w:val="27"/>
          </w:rPr>
          <w:t>makers’</w:t>
        </w:r>
      </w:ins>
      <w:del w:id="284" w:author="S.D." w:date="2022-05-04T03:11:00Z">
        <w:r w:rsidRPr="00527104" w:rsidDel="008E0D2E">
          <w:rPr>
            <w:rFonts w:ascii="Times Roman" w:hAnsi="Times Roman"/>
            <w:sz w:val="27"/>
            <w:szCs w:val="27"/>
          </w:rPr>
          <w:delText>makers</w:delText>
        </w:r>
        <w:r w:rsidRPr="00527104" w:rsidDel="008E0D2E">
          <w:rPr>
            <w:rFonts w:ascii="Times Roman" w:hAnsi="Times Roman"/>
            <w:sz w:val="27"/>
            <w:szCs w:val="27"/>
            <w:rtl/>
          </w:rPr>
          <w:delText>’</w:delText>
        </w:r>
      </w:del>
      <w:r w:rsidRPr="00527104">
        <w:rPr>
          <w:rFonts w:ascii="Times Roman" w:hAnsi="Times Roman"/>
          <w:sz w:val="27"/>
          <w:szCs w:val="27"/>
          <w:rtl/>
        </w:rPr>
        <w:t xml:space="preserve"> </w:t>
      </w:r>
      <w:commentRangeEnd w:id="282"/>
      <w:r w:rsidR="003F1757">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82"/>
      </w:r>
      <w:r w:rsidRPr="00527104">
        <w:rPr>
          <w:rFonts w:ascii="Times Roman" w:hAnsi="Times Roman"/>
          <w:sz w:val="27"/>
          <w:szCs w:val="27"/>
        </w:rPr>
        <w:t xml:space="preserve">reference point downward, vote buying seems more attractive because of the tendency of individuals in the domain of losses to try to </w:t>
      </w:r>
      <w:r w:rsidRPr="00527104">
        <w:rPr>
          <w:rFonts w:ascii="Times Roman" w:hAnsi="Times Roman"/>
          <w:sz w:val="27"/>
          <w:szCs w:val="27"/>
          <w:rtl/>
        </w:rPr>
        <w:t>“</w:t>
      </w:r>
      <w:r w:rsidRPr="00527104">
        <w:rPr>
          <w:rFonts w:ascii="Times Roman" w:hAnsi="Times Roman"/>
          <w:sz w:val="27"/>
          <w:szCs w:val="27"/>
        </w:rPr>
        <w:t>break</w:t>
      </w:r>
      <w:commentRangeStart w:id="285"/>
      <w:r w:rsidRPr="00527104">
        <w:rPr>
          <w:rFonts w:ascii="Times Roman" w:hAnsi="Times Roman"/>
          <w:sz w:val="27"/>
          <w:szCs w:val="27"/>
        </w:rPr>
        <w:t>-</w:t>
      </w:r>
      <w:commentRangeEnd w:id="285"/>
      <w:r w:rsidR="008E0D2E">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85"/>
      </w:r>
      <w:r w:rsidRPr="00527104">
        <w:rPr>
          <w:rFonts w:ascii="Times Roman" w:hAnsi="Times Roman"/>
          <w:sz w:val="27"/>
          <w:szCs w:val="27"/>
        </w:rPr>
        <w:t xml:space="preserve">even” (Thaler and Johnson 1990). Unlike traditional understandings of the </w:t>
      </w:r>
      <w:r w:rsidRPr="00527104">
        <w:rPr>
          <w:rFonts w:ascii="Times Roman" w:hAnsi="Times Roman"/>
          <w:sz w:val="27"/>
          <w:szCs w:val="27"/>
          <w:rtl/>
        </w:rPr>
        <w:t>“</w:t>
      </w:r>
      <w:r w:rsidRPr="00527104">
        <w:rPr>
          <w:rFonts w:ascii="Times Roman" w:hAnsi="Times Roman"/>
          <w:sz w:val="27"/>
          <w:szCs w:val="27"/>
        </w:rPr>
        <w:t xml:space="preserve">incumbency advantage,” our argument implies that clientelist political parties should be expected to buy more votes not necessarily because they want to win the next election but because they will try to compensate for past losses or </w:t>
      </w:r>
      <w:r w:rsidRPr="00527104">
        <w:rPr>
          <w:rFonts w:ascii="Times Roman" w:hAnsi="Times Roman"/>
          <w:sz w:val="27"/>
          <w:szCs w:val="27"/>
          <w:rtl/>
        </w:rPr>
        <w:t>“</w:t>
      </w:r>
      <w:r w:rsidRPr="00527104">
        <w:rPr>
          <w:rFonts w:ascii="Times Roman" w:hAnsi="Times Roman"/>
          <w:sz w:val="27"/>
          <w:szCs w:val="27"/>
        </w:rPr>
        <w:t>sunk costs.”</w:t>
      </w:r>
      <w:r w:rsidRPr="00527104">
        <w:rPr>
          <w:rFonts w:ascii="Times Roman" w:hAnsi="Times Roman"/>
          <w:position w:val="10"/>
          <w:sz w:val="19"/>
          <w:szCs w:val="19"/>
        </w:rPr>
        <w:t xml:space="preserve">13 </w:t>
      </w:r>
      <w:r w:rsidRPr="00527104">
        <w:rPr>
          <w:rFonts w:ascii="Times Roman" w:hAnsi="Times Roman"/>
          <w:sz w:val="27"/>
          <w:szCs w:val="27"/>
        </w:rPr>
        <w:t xml:space="preserve">Hence, we expect that clientelist parties will buy more votes when their past electoral losses or past levels of clientelist investments have been high. Clientelist parties that have a history of lost elections or that have invested considerable </w:t>
      </w:r>
      <w:commentRangeStart w:id="286"/>
      <w:r w:rsidRPr="00527104">
        <w:rPr>
          <w:rFonts w:ascii="Times Roman" w:hAnsi="Times Roman"/>
          <w:sz w:val="27"/>
          <w:szCs w:val="27"/>
        </w:rPr>
        <w:t>amounts</w:t>
      </w:r>
      <w:commentRangeEnd w:id="286"/>
      <w:r w:rsidR="008E0D2E">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86"/>
      </w:r>
      <w:r w:rsidRPr="00527104">
        <w:rPr>
          <w:rFonts w:ascii="Times Roman" w:hAnsi="Times Roman"/>
          <w:sz w:val="27"/>
          <w:szCs w:val="27"/>
        </w:rPr>
        <w:t xml:space="preserve"> in vote buying in the past are possible examples of this mechanism. </w:t>
      </w:r>
    </w:p>
    <w:p w14:paraId="635CE8F8"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32"/>
          <w:szCs w:val="32"/>
        </w:rPr>
        <w:t xml:space="preserve">IV. Experimental Design: Buying Votes in the Lab </w:t>
      </w:r>
    </w:p>
    <w:p w14:paraId="7E625B70"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We designed an economic experiment based on traditional theories of voting and vote buying. This feature is particularly relevant for our identification strategy because most traditional or </w:t>
      </w:r>
      <w:r w:rsidRPr="00527104">
        <w:rPr>
          <w:rFonts w:ascii="Times Roman" w:hAnsi="Times Roman"/>
          <w:sz w:val="27"/>
          <w:szCs w:val="27"/>
          <w:rtl/>
        </w:rPr>
        <w:t>“</w:t>
      </w:r>
      <w:r w:rsidRPr="00527104">
        <w:rPr>
          <w:rFonts w:ascii="Times Roman" w:hAnsi="Times Roman"/>
          <w:sz w:val="27"/>
          <w:szCs w:val="27"/>
        </w:rPr>
        <w:t xml:space="preserve">spatial” theories of vote buying are based on expected utility assumptions. This section empirically tests those assumptions. Epistemologically, an economic experiment based on classic utility-maximization principles becomes a </w:t>
      </w:r>
      <w:r w:rsidRPr="00527104">
        <w:rPr>
          <w:rFonts w:ascii="Times Roman" w:hAnsi="Times Roman"/>
          <w:sz w:val="27"/>
          <w:szCs w:val="27"/>
          <w:rtl/>
        </w:rPr>
        <w:t>“</w:t>
      </w:r>
      <w:r w:rsidRPr="00527104">
        <w:rPr>
          <w:rFonts w:ascii="Times Roman" w:hAnsi="Times Roman"/>
          <w:sz w:val="27"/>
          <w:szCs w:val="27"/>
        </w:rPr>
        <w:t xml:space="preserve">crucial case” if the goal is to test hypotheses in the context of prospect theory. Thus, the </w:t>
      </w:r>
      <w:r w:rsidRPr="00527104">
        <w:rPr>
          <w:rFonts w:ascii="Times Roman" w:hAnsi="Times Roman"/>
          <w:sz w:val="27"/>
          <w:szCs w:val="27"/>
          <w:rtl/>
        </w:rPr>
        <w:t>“</w:t>
      </w:r>
      <w:r w:rsidRPr="00527104">
        <w:rPr>
          <w:rFonts w:ascii="Times Roman" w:hAnsi="Times Roman"/>
          <w:sz w:val="27"/>
          <w:szCs w:val="27"/>
        </w:rPr>
        <w:t>least</w:t>
      </w:r>
      <w:commentRangeStart w:id="287"/>
      <w:r w:rsidRPr="00527104">
        <w:rPr>
          <w:rFonts w:ascii="Times Roman" w:hAnsi="Times Roman"/>
          <w:sz w:val="27"/>
          <w:szCs w:val="27"/>
        </w:rPr>
        <w:t>-</w:t>
      </w:r>
      <w:commentRangeEnd w:id="287"/>
      <w:r w:rsidR="00A4265A">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87"/>
      </w:r>
      <w:r w:rsidRPr="00527104">
        <w:rPr>
          <w:rFonts w:ascii="Times Roman" w:hAnsi="Times Roman"/>
          <w:sz w:val="27"/>
          <w:szCs w:val="27"/>
        </w:rPr>
        <w:t xml:space="preserve">likely” design approach presented in this paper should improve the inferential leverage of our results (Levy 2008, p. 12), </w:t>
      </w:r>
      <w:commentRangeStart w:id="288"/>
      <w:r w:rsidRPr="00527104">
        <w:rPr>
          <w:rFonts w:ascii="Times Roman" w:hAnsi="Times Roman"/>
          <w:sz w:val="27"/>
          <w:szCs w:val="27"/>
        </w:rPr>
        <w:t>if any</w:t>
      </w:r>
      <w:commentRangeEnd w:id="288"/>
      <w:r w:rsidR="00A4265A">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88"/>
      </w:r>
      <w:r w:rsidRPr="00527104">
        <w:rPr>
          <w:rFonts w:ascii="Times Roman" w:hAnsi="Times Roman"/>
          <w:sz w:val="27"/>
          <w:szCs w:val="27"/>
        </w:rPr>
        <w:t xml:space="preserve">. </w:t>
      </w:r>
    </w:p>
    <w:p w14:paraId="1E5AE6BA"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As Figure 1 shows, at the beginning of every game, participants received a role at random. Following Dickson (2011), roles were presented using neutral terminology to maximize experimental control. The design incorporated the following roles: </w:t>
      </w:r>
      <w:commentRangeStart w:id="289"/>
      <w:r w:rsidRPr="00527104">
        <w:rPr>
          <w:rFonts w:ascii="Times Roman" w:hAnsi="Times Roman"/>
          <w:sz w:val="27"/>
          <w:szCs w:val="27"/>
        </w:rPr>
        <w:t>party</w:t>
      </w:r>
      <w:commentRangeEnd w:id="289"/>
      <w:r w:rsidR="003F1757">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89"/>
      </w:r>
      <w:r w:rsidRPr="00527104">
        <w:rPr>
          <w:rFonts w:ascii="Times Roman" w:hAnsi="Times Roman"/>
          <w:sz w:val="27"/>
          <w:szCs w:val="27"/>
        </w:rPr>
        <w:t xml:space="preserve"> A, party B, or voter. Every game was played among three players (one party A, one party B, and one voter). </w:t>
      </w:r>
    </w:p>
    <w:p w14:paraId="20523DF8" w14:textId="77777777" w:rsidR="008C01C7" w:rsidRPr="00527104" w:rsidRDefault="002E0990">
      <w:pPr>
        <w:pStyle w:val="Default"/>
        <w:spacing w:before="0" w:after="240" w:line="240" w:lineRule="auto"/>
        <w:jc w:val="center"/>
        <w:rPr>
          <w:rFonts w:ascii="Times Roman" w:eastAsia="Times Roman" w:hAnsi="Times Roman" w:cs="Times Roman"/>
          <w:b/>
          <w:bCs/>
        </w:rPr>
      </w:pPr>
      <w:r w:rsidRPr="00527104">
        <w:rPr>
          <w:rFonts w:ascii="Times Roman" w:hAnsi="Times Roman"/>
          <w:b/>
          <w:bCs/>
        </w:rPr>
        <w:t>[FIGURE 1 ABOUT HERE]</w:t>
      </w:r>
    </w:p>
    <w:p w14:paraId="0E20291D"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b/>
          <w:bCs/>
        </w:rPr>
        <w:t>Figure 1</w:t>
      </w:r>
      <w:r w:rsidRPr="00527104">
        <w:rPr>
          <w:rFonts w:ascii="Times Roman" w:hAnsi="Times Roman"/>
        </w:rPr>
        <w:t>: Experimental Flow and Timing of the Voting Game.</w:t>
      </w:r>
    </w:p>
    <w:p w14:paraId="02D60519"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b/>
          <w:bCs/>
        </w:rPr>
        <w:lastRenderedPageBreak/>
        <w:t>Figure Note</w:t>
      </w:r>
      <w:r w:rsidRPr="00527104">
        <w:rPr>
          <w:rFonts w:ascii="Times Roman" w:hAnsi="Times Roman"/>
        </w:rPr>
        <w:t xml:space="preserve">: At the beginning of each experimental session, all participants were required to successfully complete two practice rounds. A total of 102 subjects were recruited. Each subject played the game three times, for a total sample size of 306. For every new game, a whole new randomization process took place. Formally, we follow </w:t>
      </w:r>
      <w:commentRangeStart w:id="290"/>
      <w:r w:rsidRPr="00527104">
        <w:rPr>
          <w:rFonts w:ascii="Times Roman" w:hAnsi="Times Roman"/>
        </w:rPr>
        <w:t xml:space="preserve">an in-between-subjects </w:t>
      </w:r>
      <w:commentRangeEnd w:id="290"/>
      <w:r w:rsidR="00A4265A">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290"/>
      </w:r>
      <w:r w:rsidRPr="00527104">
        <w:rPr>
          <w:rFonts w:ascii="Times Roman" w:hAnsi="Times Roman"/>
        </w:rPr>
        <w:t xml:space="preserve">design where different groups of individuals are randomly assigned to various experimental or control conditions. </w:t>
      </w:r>
    </w:p>
    <w:p w14:paraId="678E2F1A" w14:textId="40A35A28"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Voters were assigned an </w:t>
      </w:r>
      <w:r w:rsidRPr="00527104">
        <w:rPr>
          <w:rFonts w:ascii="Times Roman" w:hAnsi="Times Roman"/>
          <w:sz w:val="27"/>
          <w:szCs w:val="27"/>
          <w:rtl/>
        </w:rPr>
        <w:t>“</w:t>
      </w:r>
      <w:r w:rsidRPr="00527104">
        <w:rPr>
          <w:rFonts w:ascii="Times Roman" w:hAnsi="Times Roman"/>
          <w:sz w:val="27"/>
          <w:szCs w:val="27"/>
        </w:rPr>
        <w:t xml:space="preserve">ideological” position at random. That is, voters received at random a certain number of experimental points depending on whether party A or B won the election. For example, if party A won the election, the voter would receive 2,400 points, whereas if party B won the election, the voter would receive 200 points. Hence, the voter in this example should feel </w:t>
      </w:r>
      <w:r w:rsidRPr="00527104">
        <w:rPr>
          <w:rFonts w:ascii="Times Roman" w:hAnsi="Times Roman"/>
          <w:sz w:val="27"/>
          <w:szCs w:val="27"/>
          <w:rtl/>
        </w:rPr>
        <w:t>“</w:t>
      </w:r>
      <w:r w:rsidRPr="00527104">
        <w:rPr>
          <w:rFonts w:ascii="Times Roman" w:hAnsi="Times Roman"/>
          <w:sz w:val="27"/>
          <w:szCs w:val="27"/>
        </w:rPr>
        <w:t xml:space="preserve">ideologically” closer to party A. Critically, this piece of information was not presented to participants as </w:t>
      </w:r>
      <w:r w:rsidRPr="00527104">
        <w:rPr>
          <w:rFonts w:ascii="Times Roman" w:hAnsi="Times Roman"/>
          <w:sz w:val="27"/>
          <w:szCs w:val="27"/>
          <w:rtl/>
        </w:rPr>
        <w:t>“</w:t>
      </w:r>
      <w:r w:rsidRPr="00527104">
        <w:rPr>
          <w:rFonts w:ascii="Times Roman" w:hAnsi="Times Roman"/>
          <w:sz w:val="27"/>
          <w:szCs w:val="27"/>
        </w:rPr>
        <w:t xml:space="preserve">ideology,” but as the points either electoral outcome would </w:t>
      </w:r>
      <w:ins w:id="291" w:author="S.D." w:date="2022-05-04T03:19:00Z">
        <w:r w:rsidR="00A4265A">
          <w:rPr>
            <w:rFonts w:ascii="Times Roman" w:hAnsi="Times Roman"/>
            <w:sz w:val="27"/>
            <w:szCs w:val="27"/>
          </w:rPr>
          <w:t>yield</w:t>
        </w:r>
      </w:ins>
      <w:del w:id="292" w:author="S.D." w:date="2022-05-04T03:19:00Z">
        <w:r w:rsidRPr="00527104" w:rsidDel="00A4265A">
          <w:rPr>
            <w:rFonts w:ascii="Times Roman" w:hAnsi="Times Roman"/>
            <w:sz w:val="27"/>
            <w:szCs w:val="27"/>
          </w:rPr>
          <w:delText>give</w:delText>
        </w:r>
      </w:del>
      <w:r w:rsidRPr="00527104">
        <w:rPr>
          <w:rFonts w:ascii="Times Roman" w:hAnsi="Times Roman"/>
          <w:sz w:val="27"/>
          <w:szCs w:val="27"/>
        </w:rPr>
        <w:t xml:space="preserve">. In turn, parties also received an </w:t>
      </w:r>
      <w:r w:rsidRPr="00527104">
        <w:rPr>
          <w:rFonts w:ascii="Times Roman" w:hAnsi="Times Roman"/>
          <w:sz w:val="27"/>
          <w:szCs w:val="27"/>
          <w:rtl/>
        </w:rPr>
        <w:t>“</w:t>
      </w:r>
      <w:r w:rsidRPr="00527104">
        <w:rPr>
          <w:rFonts w:ascii="Times Roman" w:hAnsi="Times Roman"/>
          <w:sz w:val="27"/>
          <w:szCs w:val="27"/>
        </w:rPr>
        <w:t xml:space="preserve">ideological” position that made them </w:t>
      </w:r>
      <w:r w:rsidRPr="00527104">
        <w:rPr>
          <w:rFonts w:ascii="Times Roman" w:hAnsi="Times Roman"/>
          <w:sz w:val="27"/>
          <w:szCs w:val="27"/>
          <w:rtl/>
        </w:rPr>
        <w:t>“</w:t>
      </w:r>
      <w:r w:rsidRPr="00527104">
        <w:rPr>
          <w:rFonts w:ascii="Times Roman" w:hAnsi="Times Roman"/>
          <w:sz w:val="27"/>
          <w:szCs w:val="27"/>
        </w:rPr>
        <w:t xml:space="preserve">closer” or </w:t>
      </w:r>
      <w:r w:rsidRPr="00527104">
        <w:rPr>
          <w:rFonts w:ascii="Times Roman" w:hAnsi="Times Roman"/>
          <w:sz w:val="27"/>
          <w:szCs w:val="27"/>
          <w:rtl/>
        </w:rPr>
        <w:t>“</w:t>
      </w:r>
      <w:r w:rsidRPr="00527104">
        <w:rPr>
          <w:rFonts w:ascii="Times Roman" w:hAnsi="Times Roman"/>
          <w:sz w:val="27"/>
          <w:szCs w:val="27"/>
        </w:rPr>
        <w:t xml:space="preserve">farther way” from the voter. </w:t>
      </w:r>
    </w:p>
    <w:p w14:paraId="54B1D9EE" w14:textId="78D7ADA6" w:rsidR="008C01C7" w:rsidRPr="00527104" w:rsidRDefault="002E0990">
      <w:pPr>
        <w:pStyle w:val="Default"/>
        <w:spacing w:before="0" w:after="240" w:line="240" w:lineRule="auto"/>
        <w:jc w:val="both"/>
        <w:rPr>
          <w:rFonts w:ascii="Times Roman" w:eastAsia="Times Roman" w:hAnsi="Times Roman" w:cs="Times Roman"/>
          <w:sz w:val="27"/>
          <w:szCs w:val="27"/>
        </w:rPr>
      </w:pPr>
      <w:r w:rsidRPr="00527104">
        <w:rPr>
          <w:rFonts w:ascii="Times Roman" w:hAnsi="Times Roman"/>
          <w:sz w:val="27"/>
          <w:szCs w:val="27"/>
        </w:rPr>
        <w:t>Substantively, this feature accomplishes two goals. First, it accounts for party</w:t>
      </w:r>
      <w:ins w:id="293" w:author="S.D." w:date="2022-05-04T03:20:00Z">
        <w:r w:rsidR="009C6C0A">
          <w:rPr>
            <w:rFonts w:ascii="Times Roman" w:hAnsi="Times Roman"/>
            <w:sz w:val="27"/>
            <w:szCs w:val="27"/>
          </w:rPr>
          <w:t>–</w:t>
        </w:r>
      </w:ins>
      <w:del w:id="294" w:author="S.D." w:date="2022-05-04T03:20:00Z">
        <w:r w:rsidRPr="00527104" w:rsidDel="009C6C0A">
          <w:rPr>
            <w:rFonts w:ascii="Times Roman" w:hAnsi="Times Roman"/>
            <w:sz w:val="27"/>
            <w:szCs w:val="27"/>
          </w:rPr>
          <w:delText>-</w:delText>
        </w:r>
      </w:del>
      <w:r w:rsidRPr="00527104">
        <w:rPr>
          <w:rFonts w:ascii="Times Roman" w:hAnsi="Times Roman"/>
          <w:sz w:val="27"/>
          <w:szCs w:val="27"/>
        </w:rPr>
        <w:t>voter spatial distances, as considered by traditional voting theories (Downs 1957; Enelow and Melvin</w:t>
      </w:r>
      <w:del w:id="295" w:author="S.D." w:date="2022-05-04T07:04:00Z">
        <w:r w:rsidRPr="00527104" w:rsidDel="00FC47EF">
          <w:rPr>
            <w:rFonts w:ascii="Times Roman" w:hAnsi="Times Roman"/>
            <w:sz w:val="27"/>
            <w:szCs w:val="27"/>
          </w:rPr>
          <w:delText>g</w:delText>
        </w:r>
      </w:del>
      <w:r w:rsidRPr="00527104">
        <w:rPr>
          <w:rFonts w:ascii="Times Roman" w:hAnsi="Times Roman"/>
          <w:sz w:val="27"/>
          <w:szCs w:val="27"/>
        </w:rPr>
        <w:t xml:space="preserve"> Hinich 1990). The basic premise of this paradigm is that the set of candidates that are ideologically closer to a voter produce more utility in the form of fiscal policies, either in terms of redistributive or free-market</w:t>
      </w:r>
      <w:ins w:id="296" w:author="S.D." w:date="2022-05-04T03:21:00Z">
        <w:r w:rsidR="009E497A">
          <w:rPr>
            <w:rFonts w:ascii="Times Roman" w:hAnsi="Times Roman"/>
            <w:sz w:val="27"/>
            <w:szCs w:val="27"/>
          </w:rPr>
          <w:t>-</w:t>
        </w:r>
      </w:ins>
      <w:del w:id="297" w:author="S.D." w:date="2022-05-04T03:21:00Z">
        <w:r w:rsidRPr="00527104" w:rsidDel="009E497A">
          <w:rPr>
            <w:rFonts w:ascii="Times Roman" w:hAnsi="Times Roman"/>
            <w:sz w:val="27"/>
            <w:szCs w:val="27"/>
          </w:rPr>
          <w:delText xml:space="preserve"> </w:delText>
        </w:r>
      </w:del>
      <w:r w:rsidRPr="00527104">
        <w:rPr>
          <w:rFonts w:ascii="Times Roman" w:hAnsi="Times Roman"/>
          <w:sz w:val="27"/>
          <w:szCs w:val="27"/>
        </w:rPr>
        <w:t>oriented policies (Boix 2003; Acemoglu and Robinson 2009, but importantly, see Haggard and Kaufman 2016). Second, it incorporates both the targeting and the core/swing voter scholarly debates.</w:t>
      </w:r>
      <w:r w:rsidRPr="00527104">
        <w:rPr>
          <w:rFonts w:ascii="Times Roman" w:hAnsi="Times Roman"/>
          <w:position w:val="10"/>
          <w:sz w:val="19"/>
          <w:szCs w:val="19"/>
        </w:rPr>
        <w:t xml:space="preserve">14 </w:t>
      </w:r>
      <w:r w:rsidRPr="00527104">
        <w:rPr>
          <w:rFonts w:ascii="Times Roman" w:hAnsi="Times Roman"/>
          <w:sz w:val="27"/>
          <w:szCs w:val="27"/>
        </w:rPr>
        <w:t>We believe it is important to consider these issues because the literature is divided.</w:t>
      </w:r>
      <w:r w:rsidRPr="00527104">
        <w:rPr>
          <w:rFonts w:ascii="Times Roman" w:hAnsi="Times Roman"/>
          <w:position w:val="10"/>
          <w:sz w:val="19"/>
          <w:szCs w:val="19"/>
        </w:rPr>
        <w:t xml:space="preserve">15 </w:t>
      </w:r>
      <w:r w:rsidRPr="00527104">
        <w:rPr>
          <w:rFonts w:ascii="Times Roman" w:hAnsi="Times Roman"/>
          <w:sz w:val="27"/>
          <w:szCs w:val="27"/>
        </w:rPr>
        <w:t>On the one hand, Cox and McCubbins (1986) and Zarazaga (2016, p. 7) explain that since constituencies are well</w:t>
      </w:r>
      <w:ins w:id="298" w:author="S.D." w:date="2022-05-04T03:22:00Z">
        <w:r w:rsidR="008873FE">
          <w:rPr>
            <w:rFonts w:ascii="Times Roman" w:hAnsi="Times Roman"/>
            <w:sz w:val="27"/>
            <w:szCs w:val="27"/>
          </w:rPr>
          <w:t>-</w:t>
        </w:r>
      </w:ins>
      <w:del w:id="299" w:author="S.D." w:date="2022-05-04T03:22:00Z">
        <w:r w:rsidRPr="00527104" w:rsidDel="008873FE">
          <w:rPr>
            <w:rFonts w:ascii="Times Roman" w:hAnsi="Times Roman"/>
            <w:sz w:val="27"/>
            <w:szCs w:val="27"/>
          </w:rPr>
          <w:delText xml:space="preserve"> </w:delText>
        </w:r>
      </w:del>
      <w:r w:rsidRPr="00527104">
        <w:rPr>
          <w:rFonts w:ascii="Times Roman" w:hAnsi="Times Roman"/>
          <w:sz w:val="27"/>
          <w:szCs w:val="27"/>
        </w:rPr>
        <w:t xml:space="preserve">known to clientelist parties, </w:t>
      </w:r>
      <w:commentRangeStart w:id="300"/>
      <w:r w:rsidRPr="00527104">
        <w:rPr>
          <w:rFonts w:ascii="Times Roman" w:hAnsi="Times Roman"/>
          <w:sz w:val="27"/>
          <w:szCs w:val="27"/>
        </w:rPr>
        <w:t>they</w:t>
      </w:r>
      <w:commentRangeEnd w:id="300"/>
      <w:r w:rsidR="003F1757">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300"/>
      </w:r>
      <w:r w:rsidRPr="00527104">
        <w:rPr>
          <w:rFonts w:ascii="Times Roman" w:hAnsi="Times Roman"/>
          <w:sz w:val="27"/>
          <w:szCs w:val="27"/>
        </w:rPr>
        <w:t xml:space="preserve"> allocate resources to core voters. On the other hand, Lindbeck and Weibull (1987), Dixit and Londregan (1996), Daglberg and Johansson (2002), and Stokes (2005) argue that since allocating resources to individuals who ex ante vote for the party is a waste, parties target swing voters. All in all, by considering single-issue</w:t>
      </w:r>
      <w:ins w:id="301" w:author="S.D." w:date="2022-05-04T03:35:00Z">
        <w:r w:rsidR="00311F15">
          <w:rPr>
            <w:rFonts w:ascii="Times Roman" w:hAnsi="Times Roman"/>
            <w:sz w:val="27"/>
            <w:szCs w:val="27"/>
          </w:rPr>
          <w:t>,</w:t>
        </w:r>
      </w:ins>
      <w:r w:rsidRPr="00527104">
        <w:rPr>
          <w:rFonts w:ascii="Times Roman" w:hAnsi="Times Roman"/>
          <w:sz w:val="27"/>
          <w:szCs w:val="27"/>
        </w:rPr>
        <w:t xml:space="preserve"> ideological party</w:t>
      </w:r>
      <w:ins w:id="302" w:author="S.D." w:date="2022-05-04T03:35:00Z">
        <w:r w:rsidR="00311F15">
          <w:rPr>
            <w:rFonts w:ascii="Times Roman" w:hAnsi="Times Roman"/>
            <w:sz w:val="27"/>
            <w:szCs w:val="27"/>
          </w:rPr>
          <w:t>–</w:t>
        </w:r>
      </w:ins>
      <w:del w:id="303" w:author="S.D." w:date="2022-05-04T03:35:00Z">
        <w:r w:rsidRPr="00527104" w:rsidDel="00311F15">
          <w:rPr>
            <w:rFonts w:ascii="Times Roman" w:hAnsi="Times Roman"/>
            <w:sz w:val="27"/>
            <w:szCs w:val="27"/>
          </w:rPr>
          <w:delText>-</w:delText>
        </w:r>
      </w:del>
      <w:r w:rsidRPr="00527104">
        <w:rPr>
          <w:rFonts w:ascii="Times Roman" w:hAnsi="Times Roman"/>
          <w:sz w:val="27"/>
          <w:szCs w:val="27"/>
        </w:rPr>
        <w:t>voter positions and the utilities associated with them, it was possible to control for other sources of variation that might also influence vote buying.</w:t>
      </w:r>
    </w:p>
    <w:p w14:paraId="46025601" w14:textId="7971DA1E"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Next, parties received at random different endowments. For every game, both parties receive</w:t>
      </w:r>
      <w:ins w:id="304" w:author="S.D." w:date="2022-05-04T07:39:00Z">
        <w:r w:rsidR="003F1757">
          <w:rPr>
            <w:rFonts w:ascii="Times Roman" w:hAnsi="Times Roman"/>
            <w:sz w:val="27"/>
            <w:szCs w:val="27"/>
          </w:rPr>
          <w:t>d</w:t>
        </w:r>
      </w:ins>
      <w:r w:rsidRPr="00527104">
        <w:rPr>
          <w:rFonts w:ascii="Times Roman" w:hAnsi="Times Roman"/>
          <w:sz w:val="27"/>
          <w:szCs w:val="27"/>
        </w:rPr>
        <w:t xml:space="preserve"> the same endowment. However, since our experimental design is an in-between-subjects design, we should be able to observe and exploit statistical differences (if any) across </w:t>
      </w:r>
      <w:r w:rsidRPr="00527104">
        <w:rPr>
          <w:rFonts w:ascii="Times Roman" w:hAnsi="Times Roman"/>
          <w:sz w:val="27"/>
          <w:szCs w:val="27"/>
          <w:rtl/>
        </w:rPr>
        <w:t>“</w:t>
      </w:r>
      <w:r w:rsidRPr="00527104">
        <w:rPr>
          <w:rFonts w:ascii="Times Roman" w:hAnsi="Times Roman"/>
          <w:sz w:val="27"/>
          <w:szCs w:val="27"/>
        </w:rPr>
        <w:t xml:space="preserve">parties” with different endowments. Participants acting </w:t>
      </w:r>
      <w:ins w:id="305" w:author="S.D." w:date="2022-05-04T03:38:00Z">
        <w:r w:rsidR="009753A9">
          <w:rPr>
            <w:rFonts w:ascii="Times Roman" w:hAnsi="Times Roman"/>
            <w:sz w:val="27"/>
            <w:szCs w:val="27"/>
          </w:rPr>
          <w:t xml:space="preserve">in </w:t>
        </w:r>
      </w:ins>
      <w:r w:rsidRPr="00527104">
        <w:rPr>
          <w:rFonts w:ascii="Times Roman" w:hAnsi="Times Roman"/>
          <w:sz w:val="27"/>
          <w:szCs w:val="27"/>
        </w:rPr>
        <w:t xml:space="preserve">the </w:t>
      </w:r>
      <w:r w:rsidRPr="00527104">
        <w:rPr>
          <w:rFonts w:ascii="Times Roman" w:hAnsi="Times Roman"/>
          <w:sz w:val="27"/>
          <w:szCs w:val="27"/>
          <w:rtl/>
        </w:rPr>
        <w:t>“</w:t>
      </w:r>
      <w:r w:rsidRPr="00527104">
        <w:rPr>
          <w:rFonts w:ascii="Times Roman" w:hAnsi="Times Roman"/>
          <w:sz w:val="27"/>
          <w:szCs w:val="27"/>
        </w:rPr>
        <w:t xml:space="preserve">party” role accumulated or lost wealth depending on whether they </w:t>
      </w:r>
      <w:ins w:id="306" w:author="S.D." w:date="2022-05-04T03:38:00Z">
        <w:r w:rsidR="009753A9">
          <w:rPr>
            <w:rFonts w:ascii="Times Roman" w:hAnsi="Times Roman"/>
            <w:sz w:val="27"/>
            <w:szCs w:val="27"/>
          </w:rPr>
          <w:t>we</w:t>
        </w:r>
      </w:ins>
      <w:del w:id="307" w:author="S.D." w:date="2022-05-04T03:38:00Z">
        <w:r w:rsidRPr="00527104" w:rsidDel="009753A9">
          <w:rPr>
            <w:rFonts w:ascii="Times Roman" w:hAnsi="Times Roman"/>
            <w:sz w:val="27"/>
            <w:szCs w:val="27"/>
          </w:rPr>
          <w:delText>a</w:delText>
        </w:r>
      </w:del>
      <w:r w:rsidRPr="00527104">
        <w:rPr>
          <w:rFonts w:ascii="Times Roman" w:hAnsi="Times Roman"/>
          <w:sz w:val="27"/>
          <w:szCs w:val="27"/>
        </w:rPr>
        <w:t xml:space="preserve">re elected or not elected. Every time they bought votes at some </w:t>
      </w:r>
      <w:commentRangeStart w:id="308"/>
      <w:r w:rsidRPr="00527104">
        <w:rPr>
          <w:rFonts w:ascii="Times Roman" w:hAnsi="Times Roman"/>
          <w:sz w:val="27"/>
          <w:szCs w:val="27"/>
        </w:rPr>
        <w:t>amount</w:t>
      </w:r>
      <w:commentRangeEnd w:id="308"/>
      <w:r w:rsidR="009753A9">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308"/>
      </w:r>
      <w:r w:rsidRPr="00527104">
        <w:rPr>
          <w:rFonts w:ascii="Times Roman" w:hAnsi="Times Roman"/>
          <w:sz w:val="27"/>
          <w:szCs w:val="27"/>
        </w:rPr>
        <w:t xml:space="preserve">, that amount was discounted from their wealth. In turn, participants acting </w:t>
      </w:r>
      <w:ins w:id="309" w:author="S.D." w:date="2022-05-04T03:39:00Z">
        <w:r w:rsidR="009753A9">
          <w:rPr>
            <w:rFonts w:ascii="Times Roman" w:hAnsi="Times Roman"/>
            <w:sz w:val="27"/>
            <w:szCs w:val="27"/>
          </w:rPr>
          <w:t xml:space="preserve">in </w:t>
        </w:r>
      </w:ins>
      <w:r w:rsidRPr="00527104">
        <w:rPr>
          <w:rFonts w:ascii="Times Roman" w:hAnsi="Times Roman"/>
          <w:sz w:val="27"/>
          <w:szCs w:val="27"/>
        </w:rPr>
        <w:t xml:space="preserve">the </w:t>
      </w:r>
      <w:r w:rsidRPr="00527104">
        <w:rPr>
          <w:rFonts w:ascii="Times Roman" w:hAnsi="Times Roman"/>
          <w:sz w:val="27"/>
          <w:szCs w:val="27"/>
          <w:rtl/>
        </w:rPr>
        <w:t>“</w:t>
      </w:r>
      <w:r w:rsidRPr="00527104">
        <w:rPr>
          <w:rFonts w:ascii="Times Roman" w:hAnsi="Times Roman"/>
          <w:sz w:val="27"/>
          <w:szCs w:val="27"/>
        </w:rPr>
        <w:t xml:space="preserve">voter” role accumulated or lost wealth depending on whether their party was elected or not elected. Critically, and as per economic theories of voting, parties and voters derive utilities when they win elections. </w:t>
      </w:r>
      <w:r w:rsidRPr="00527104">
        <w:rPr>
          <w:rFonts w:ascii="Times Roman" w:hAnsi="Times Roman"/>
          <w:sz w:val="27"/>
          <w:szCs w:val="27"/>
        </w:rPr>
        <w:lastRenderedPageBreak/>
        <w:t>Following Tyszler and Schram (2016, p. 371), both ideology and party endowments were common knowledge among participants.</w:t>
      </w:r>
      <w:r w:rsidRPr="00527104">
        <w:rPr>
          <w:rFonts w:ascii="Times Roman" w:hAnsi="Times Roman"/>
          <w:position w:val="10"/>
          <w:sz w:val="19"/>
          <w:szCs w:val="19"/>
        </w:rPr>
        <w:t xml:space="preserve">16 </w:t>
      </w:r>
    </w:p>
    <w:p w14:paraId="62AA3655" w14:textId="2DAF0394"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The substantive idea was to reflect the fact that some parties are wealthier than others, a factor that might increase the probability of vote buying (Luna 2014). Importantly, it is not clear whether having more resources leads to more clientelism. On the one hand, Szwarcberg (2013) explains that having economic and material resources available does not necessarily cause more vote buying. Similarly, Hagene (2015, p. 147) finds that political clientelism is </w:t>
      </w:r>
      <w:r w:rsidRPr="00527104">
        <w:rPr>
          <w:rFonts w:ascii="Times Roman" w:hAnsi="Times Roman"/>
          <w:sz w:val="27"/>
          <w:szCs w:val="27"/>
          <w:rtl/>
        </w:rPr>
        <w:t>“</w:t>
      </w:r>
      <w:r w:rsidRPr="00527104">
        <w:rPr>
          <w:rFonts w:ascii="Times Roman" w:hAnsi="Times Roman"/>
          <w:sz w:val="27"/>
          <w:szCs w:val="27"/>
        </w:rPr>
        <w:t>perfectly possible without controlling public funds.” On the other hand, Bahamonde (2018) explains that parties with larger budgets will engage in more expensive forms of clientelism, even buying votes from the wealthy. All things considered, the experimental designed tried to emulate an electoral market of vote buying, where parties not only faced different levels of electoral risk—see below—but also</w:t>
      </w:r>
      <w:del w:id="310" w:author="S.D." w:date="2022-05-04T03:40:00Z">
        <w:r w:rsidRPr="00527104" w:rsidDel="009753A9">
          <w:rPr>
            <w:rFonts w:ascii="Times Roman" w:hAnsi="Times Roman"/>
            <w:sz w:val="27"/>
            <w:szCs w:val="27"/>
          </w:rPr>
          <w:delText>,</w:delText>
        </w:r>
      </w:del>
      <w:r w:rsidRPr="00527104">
        <w:rPr>
          <w:rFonts w:ascii="Times Roman" w:hAnsi="Times Roman"/>
          <w:sz w:val="27"/>
          <w:szCs w:val="27"/>
        </w:rPr>
        <w:t xml:space="preserve"> had different economic means to deal with this problem. Since the role of party resources </w:t>
      </w:r>
      <w:ins w:id="311" w:author="S.D." w:date="2022-05-04T03:40:00Z">
        <w:r w:rsidR="009753A9">
          <w:rPr>
            <w:rFonts w:ascii="Times Roman" w:hAnsi="Times Roman"/>
            <w:sz w:val="27"/>
            <w:szCs w:val="27"/>
          </w:rPr>
          <w:t>i</w:t>
        </w:r>
      </w:ins>
      <w:del w:id="312" w:author="S.D." w:date="2022-05-04T03:40:00Z">
        <w:r w:rsidRPr="00527104" w:rsidDel="009753A9">
          <w:rPr>
            <w:rFonts w:ascii="Times Roman" w:hAnsi="Times Roman"/>
            <w:sz w:val="27"/>
            <w:szCs w:val="27"/>
          </w:rPr>
          <w:delText>o</w:delText>
        </w:r>
      </w:del>
      <w:r w:rsidRPr="00527104">
        <w:rPr>
          <w:rFonts w:ascii="Times Roman" w:hAnsi="Times Roman"/>
          <w:sz w:val="27"/>
          <w:szCs w:val="27"/>
        </w:rPr>
        <w:t xml:space="preserve">n clientelism is important but debated, special attention was </w:t>
      </w:r>
      <w:del w:id="313" w:author="S.D." w:date="2022-05-04T03:40:00Z">
        <w:r w:rsidRPr="00527104" w:rsidDel="009753A9">
          <w:rPr>
            <w:rFonts w:ascii="Times Roman" w:hAnsi="Times Roman"/>
            <w:sz w:val="27"/>
            <w:szCs w:val="27"/>
          </w:rPr>
          <w:delText>payed</w:delText>
        </w:r>
      </w:del>
      <w:ins w:id="314" w:author="S.D." w:date="2022-05-04T03:40:00Z">
        <w:r w:rsidR="009753A9" w:rsidRPr="00527104">
          <w:rPr>
            <w:rFonts w:ascii="Times Roman" w:hAnsi="Times Roman"/>
            <w:sz w:val="27"/>
            <w:szCs w:val="27"/>
          </w:rPr>
          <w:t>paid</w:t>
        </w:r>
      </w:ins>
      <w:r w:rsidRPr="00527104">
        <w:rPr>
          <w:rFonts w:ascii="Times Roman" w:hAnsi="Times Roman"/>
          <w:sz w:val="27"/>
          <w:szCs w:val="27"/>
        </w:rPr>
        <w:t xml:space="preserve"> to this issue. In any case, we considered these dynamics in the experiment to account for potentially alternative explanation of vote buying. </w:t>
      </w:r>
    </w:p>
    <w:p w14:paraId="36F35024" w14:textId="14BC4E19" w:rsidR="008C01C7" w:rsidRPr="00527104" w:rsidRDefault="002E0990">
      <w:pPr>
        <w:pStyle w:val="Default"/>
        <w:spacing w:before="0" w:after="240" w:line="240" w:lineRule="auto"/>
        <w:jc w:val="both"/>
        <w:rPr>
          <w:rFonts w:ascii="Times Roman" w:eastAsia="Times Roman" w:hAnsi="Times Roman" w:cs="Times Roman"/>
          <w:sz w:val="27"/>
          <w:szCs w:val="27"/>
        </w:rPr>
      </w:pPr>
      <w:r w:rsidRPr="00527104">
        <w:rPr>
          <w:rFonts w:ascii="Times Roman" w:hAnsi="Times Roman"/>
          <w:sz w:val="27"/>
          <w:szCs w:val="27"/>
        </w:rPr>
        <w:t xml:space="preserve">Moving forward, both parties received at random an initial vote share, that is, a certain number of (fictional) voters that were going to cast their votes for each party. Overall, this experimental condition mimics the degree to which an election is contested. This portion of the design accomplishes two goals. First, it puts parties in different environments of electoral contestation. In other words, it introduces the element of risk (of losing the election) </w:t>
      </w:r>
      <w:ins w:id="315" w:author="S.D." w:date="2022-05-04T03:45:00Z">
        <w:r w:rsidR="00150707">
          <w:rPr>
            <w:rFonts w:ascii="Times Roman" w:hAnsi="Times Roman"/>
            <w:sz w:val="27"/>
            <w:szCs w:val="27"/>
          </w:rPr>
          <w:t>to</w:t>
        </w:r>
      </w:ins>
      <w:del w:id="316" w:author="S.D." w:date="2022-05-04T03:45:00Z">
        <w:r w:rsidRPr="00527104" w:rsidDel="00150707">
          <w:rPr>
            <w:rFonts w:ascii="Times Roman" w:hAnsi="Times Roman"/>
            <w:sz w:val="27"/>
            <w:szCs w:val="27"/>
          </w:rPr>
          <w:delText>in</w:delText>
        </w:r>
      </w:del>
      <w:r w:rsidRPr="00527104">
        <w:rPr>
          <w:rFonts w:ascii="Times Roman" w:hAnsi="Times Roman"/>
          <w:sz w:val="27"/>
          <w:szCs w:val="27"/>
        </w:rPr>
        <w:t xml:space="preserve"> the game. Since voters win or lose points when their parties win or lose elections, this risk is also relevant for players acting </w:t>
      </w:r>
      <w:ins w:id="317" w:author="S.D." w:date="2022-05-04T03:46:00Z">
        <w:r w:rsidR="00150707">
          <w:rPr>
            <w:rFonts w:ascii="Times Roman" w:hAnsi="Times Roman"/>
            <w:sz w:val="27"/>
            <w:szCs w:val="27"/>
          </w:rPr>
          <w:t xml:space="preserve">in </w:t>
        </w:r>
      </w:ins>
      <w:r w:rsidRPr="00527104">
        <w:rPr>
          <w:rFonts w:ascii="Times Roman" w:hAnsi="Times Roman"/>
          <w:sz w:val="27"/>
          <w:szCs w:val="27"/>
        </w:rPr>
        <w:t xml:space="preserve">the </w:t>
      </w:r>
      <w:r w:rsidRPr="00527104">
        <w:rPr>
          <w:rFonts w:ascii="Times Roman" w:hAnsi="Times Roman"/>
          <w:sz w:val="27"/>
          <w:szCs w:val="27"/>
          <w:rtl/>
        </w:rPr>
        <w:t>“</w:t>
      </w:r>
      <w:r w:rsidRPr="00527104">
        <w:rPr>
          <w:rFonts w:ascii="Times Roman" w:hAnsi="Times Roman"/>
          <w:sz w:val="27"/>
          <w:szCs w:val="27"/>
        </w:rPr>
        <w:t>voter” role. Second, it gives (</w:t>
      </w:r>
      <w:commentRangeStart w:id="318"/>
      <w:r w:rsidRPr="00527104">
        <w:rPr>
          <w:rFonts w:ascii="Times Roman" w:hAnsi="Times Roman"/>
          <w:sz w:val="27"/>
          <w:szCs w:val="27"/>
        </w:rPr>
        <w:t>or not</w:t>
      </w:r>
      <w:commentRangeEnd w:id="318"/>
      <w:r w:rsidR="00150707">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318"/>
      </w:r>
      <w:r w:rsidRPr="00527104">
        <w:rPr>
          <w:rFonts w:ascii="Times Roman" w:hAnsi="Times Roman"/>
          <w:sz w:val="27"/>
          <w:szCs w:val="27"/>
        </w:rPr>
        <w:t xml:space="preserve">) voters a certain amount of electoral leverage. Since Downs (1957), traditional spatial theories of voting have considered that pivotal voters have more weight in an election. For instance, votes have more value in close electoral races. Thus, given that their votes are more decisive, </w:t>
      </w:r>
      <w:ins w:id="319" w:author="S.D." w:date="2022-05-04T03:47:00Z">
        <w:r w:rsidR="00150707">
          <w:rPr>
            <w:rFonts w:ascii="Times Roman" w:hAnsi="Times Roman"/>
            <w:sz w:val="27"/>
            <w:szCs w:val="27"/>
          </w:rPr>
          <w:t>voters</w:t>
        </w:r>
      </w:ins>
      <w:del w:id="320" w:author="S.D." w:date="2022-05-04T03:47:00Z">
        <w:r w:rsidRPr="00527104" w:rsidDel="00150707">
          <w:rPr>
            <w:rFonts w:ascii="Times Roman" w:hAnsi="Times Roman"/>
            <w:sz w:val="27"/>
            <w:szCs w:val="27"/>
          </w:rPr>
          <w:delText>they</w:delText>
        </w:r>
      </w:del>
      <w:r w:rsidRPr="00527104">
        <w:rPr>
          <w:rFonts w:ascii="Times Roman" w:hAnsi="Times Roman"/>
          <w:sz w:val="27"/>
          <w:szCs w:val="27"/>
        </w:rPr>
        <w:t xml:space="preserve"> might have incentives to sell them at higher prices. It is key in our experimental design that all </w:t>
      </w:r>
      <w:ins w:id="321" w:author="S.D." w:date="2022-05-04T03:47:00Z">
        <w:r w:rsidR="00150707">
          <w:rPr>
            <w:rFonts w:ascii="Times Roman" w:hAnsi="Times Roman"/>
            <w:sz w:val="27"/>
            <w:szCs w:val="27"/>
          </w:rPr>
          <w:t xml:space="preserve">of </w:t>
        </w:r>
      </w:ins>
      <w:r w:rsidRPr="00527104">
        <w:rPr>
          <w:rFonts w:ascii="Times Roman" w:hAnsi="Times Roman"/>
          <w:sz w:val="27"/>
          <w:szCs w:val="27"/>
        </w:rPr>
        <w:t>these pieces of information are public.</w:t>
      </w:r>
    </w:p>
    <w:p w14:paraId="2F56592F" w14:textId="77777777" w:rsidR="008C01C7" w:rsidRPr="00527104" w:rsidRDefault="002E0990">
      <w:pPr>
        <w:pStyle w:val="Default"/>
        <w:spacing w:before="0" w:after="240" w:line="240" w:lineRule="auto"/>
        <w:jc w:val="center"/>
        <w:rPr>
          <w:rFonts w:ascii="Times Roman" w:eastAsia="Times Roman" w:hAnsi="Times Roman" w:cs="Times Roman"/>
          <w:b/>
          <w:bCs/>
          <w:sz w:val="27"/>
          <w:szCs w:val="27"/>
        </w:rPr>
      </w:pPr>
      <w:r w:rsidRPr="00527104">
        <w:rPr>
          <w:rFonts w:ascii="Times Roman" w:hAnsi="Times Roman"/>
          <w:b/>
          <w:bCs/>
          <w:sz w:val="27"/>
          <w:szCs w:val="27"/>
        </w:rPr>
        <w:t>[FIGURE ABOUT HERE]</w:t>
      </w:r>
    </w:p>
    <w:p w14:paraId="1EA82D54"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b/>
          <w:bCs/>
        </w:rPr>
        <w:t>Figure 2</w:t>
      </w:r>
      <w:r w:rsidRPr="00527104">
        <w:rPr>
          <w:rFonts w:ascii="Times Roman" w:hAnsi="Times Roman"/>
        </w:rPr>
        <w:t xml:space="preserve">: Density of Payoffs by Role (actual currency; show-up fee excluded). </w:t>
      </w:r>
    </w:p>
    <w:p w14:paraId="34DFAD68" w14:textId="616BAA80"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b/>
          <w:bCs/>
        </w:rPr>
        <w:t>Figure Note</w:t>
      </w:r>
      <w:r w:rsidRPr="00527104">
        <w:rPr>
          <w:rFonts w:ascii="Times Roman" w:hAnsi="Times Roman"/>
        </w:rPr>
        <w:t>: Density plots show the distribution of payoffs expressed in actual currency by experimental condition. Amounts exclude the show-up payment of $2,000 CLP. 0%, 25%, 50%, 75%</w:t>
      </w:r>
      <w:ins w:id="322" w:author="S.D." w:date="2022-05-04T03:48:00Z">
        <w:r w:rsidR="00A522C4">
          <w:rPr>
            <w:rFonts w:ascii="Times Roman" w:hAnsi="Times Roman"/>
          </w:rPr>
          <w:t>,</w:t>
        </w:r>
      </w:ins>
      <w:r w:rsidRPr="00527104">
        <w:rPr>
          <w:rFonts w:ascii="Times Roman" w:hAnsi="Times Roman"/>
        </w:rPr>
        <w:t xml:space="preserve"> and 100% quantiles are shown (rounded). </w:t>
      </w:r>
    </w:p>
    <w:p w14:paraId="040C49F9" w14:textId="0D3175FE"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During the second stage, parties decide whether to buy votes and </w:t>
      </w:r>
      <w:commentRangeStart w:id="323"/>
      <w:r w:rsidRPr="00527104">
        <w:rPr>
          <w:rFonts w:ascii="Times Roman" w:hAnsi="Times Roman"/>
          <w:sz w:val="27"/>
          <w:szCs w:val="27"/>
        </w:rPr>
        <w:t>make an offer to the voter</w:t>
      </w:r>
      <w:commentRangeEnd w:id="323"/>
      <w:r w:rsidR="00F772EF">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323"/>
      </w:r>
      <w:r w:rsidRPr="00527104">
        <w:rPr>
          <w:rFonts w:ascii="Times Roman" w:hAnsi="Times Roman"/>
          <w:sz w:val="27"/>
          <w:szCs w:val="27"/>
        </w:rPr>
        <w:t>. Experimental subjects acting</w:t>
      </w:r>
      <w:ins w:id="324" w:author="S.D." w:date="2022-05-04T03:49:00Z">
        <w:r w:rsidR="00F772EF">
          <w:rPr>
            <w:rFonts w:ascii="Times Roman" w:hAnsi="Times Roman"/>
            <w:sz w:val="27"/>
            <w:szCs w:val="27"/>
          </w:rPr>
          <w:t xml:space="preserve"> in</w:t>
        </w:r>
      </w:ins>
      <w:r w:rsidRPr="00527104">
        <w:rPr>
          <w:rFonts w:ascii="Times Roman" w:hAnsi="Times Roman"/>
          <w:sz w:val="27"/>
          <w:szCs w:val="27"/>
        </w:rPr>
        <w:t xml:space="preserve"> the </w:t>
      </w:r>
      <w:r w:rsidRPr="00527104">
        <w:rPr>
          <w:rFonts w:ascii="Times Roman" w:hAnsi="Times Roman"/>
          <w:sz w:val="27"/>
          <w:szCs w:val="27"/>
          <w:rtl/>
        </w:rPr>
        <w:t>“</w:t>
      </w:r>
      <w:r w:rsidRPr="00527104">
        <w:rPr>
          <w:rFonts w:ascii="Times Roman" w:hAnsi="Times Roman"/>
          <w:sz w:val="27"/>
          <w:szCs w:val="27"/>
        </w:rPr>
        <w:t xml:space="preserve">party” role that want to buy votes enter a number of points, which ranged from zero to the maximum assigned budget in that </w:t>
      </w:r>
      <w:r w:rsidRPr="00527104">
        <w:rPr>
          <w:rFonts w:ascii="Times Roman" w:hAnsi="Times Roman"/>
          <w:sz w:val="27"/>
          <w:szCs w:val="27"/>
        </w:rPr>
        <w:lastRenderedPageBreak/>
        <w:t>round.</w:t>
      </w:r>
      <w:r w:rsidRPr="00527104">
        <w:rPr>
          <w:rFonts w:ascii="Times Roman" w:hAnsi="Times Roman"/>
          <w:position w:val="10"/>
          <w:sz w:val="19"/>
          <w:szCs w:val="19"/>
        </w:rPr>
        <w:t xml:space="preserve">17 </w:t>
      </w:r>
      <w:r w:rsidRPr="00527104">
        <w:rPr>
          <w:rFonts w:ascii="Times Roman" w:hAnsi="Times Roman"/>
          <w:sz w:val="27"/>
          <w:szCs w:val="27"/>
        </w:rPr>
        <w:t xml:space="preserve">The design allows for simultaneous offers (i.e., offers from both parties), one offer, or zero offers. In the third stage, voters evaluate offers (if any). If the party(s) decided that it (they) did not want to make an offer at that time, the voter is told that </w:t>
      </w:r>
      <w:commentRangeStart w:id="325"/>
      <w:r w:rsidRPr="00527104">
        <w:rPr>
          <w:rFonts w:ascii="Times Roman" w:hAnsi="Times Roman"/>
          <w:sz w:val="27"/>
          <w:szCs w:val="27"/>
        </w:rPr>
        <w:t xml:space="preserve">the party(s) did not make </w:t>
      </w:r>
      <w:commentRangeEnd w:id="325"/>
      <w:r w:rsidR="00F772EF">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325"/>
      </w:r>
      <w:r w:rsidRPr="00527104">
        <w:rPr>
          <w:rFonts w:ascii="Times Roman" w:hAnsi="Times Roman"/>
          <w:sz w:val="27"/>
          <w:szCs w:val="27"/>
        </w:rPr>
        <w:t>an offer.</w:t>
      </w:r>
      <w:r w:rsidRPr="00527104">
        <w:rPr>
          <w:rFonts w:ascii="Times Roman" w:hAnsi="Times Roman"/>
          <w:position w:val="10"/>
          <w:sz w:val="19"/>
          <w:szCs w:val="19"/>
        </w:rPr>
        <w:t xml:space="preserve">18 </w:t>
      </w:r>
    </w:p>
    <w:p w14:paraId="667E8B1B" w14:textId="633463EF"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Finally, the experiment was conducted in Chile by the Centre for Experimental Social Sciences (CESS) administered by the University of Santiago and </w:t>
      </w:r>
      <w:commentRangeStart w:id="326"/>
      <w:r w:rsidRPr="00527104">
        <w:rPr>
          <w:rFonts w:ascii="Times Roman" w:hAnsi="Times Roman"/>
          <w:sz w:val="27"/>
          <w:szCs w:val="27"/>
        </w:rPr>
        <w:t>Oxford University, Nuffield College</w:t>
      </w:r>
      <w:ins w:id="327" w:author="S.D." w:date="2022-05-04T03:52:00Z">
        <w:r w:rsidR="00920E4E">
          <w:rPr>
            <w:rFonts w:ascii="Times Roman" w:hAnsi="Times Roman"/>
            <w:sz w:val="27"/>
            <w:szCs w:val="27"/>
          </w:rPr>
          <w:t>,</w:t>
        </w:r>
      </w:ins>
      <w:r w:rsidRPr="00527104">
        <w:rPr>
          <w:rFonts w:ascii="Times Roman" w:hAnsi="Times Roman"/>
          <w:sz w:val="27"/>
          <w:szCs w:val="27"/>
        </w:rPr>
        <w:t xml:space="preserve"> </w:t>
      </w:r>
      <w:commentRangeEnd w:id="326"/>
      <w:r w:rsidR="00920E4E">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326"/>
      </w:r>
      <w:r w:rsidRPr="00527104">
        <w:rPr>
          <w:rFonts w:ascii="Times Roman" w:hAnsi="Times Roman"/>
          <w:sz w:val="27"/>
          <w:szCs w:val="27"/>
        </w:rPr>
        <w:t>between April 20</w:t>
      </w:r>
      <w:ins w:id="328" w:author="S.D." w:date="2022-05-04T03:51:00Z">
        <w:r w:rsidR="008D0C9E">
          <w:rPr>
            <w:rFonts w:ascii="Times Roman" w:hAnsi="Times Roman"/>
            <w:sz w:val="27"/>
            <w:szCs w:val="27"/>
          </w:rPr>
          <w:t>,</w:t>
        </w:r>
      </w:ins>
      <w:r w:rsidRPr="00527104">
        <w:rPr>
          <w:rFonts w:ascii="Times Roman" w:hAnsi="Times Roman"/>
          <w:sz w:val="27"/>
          <w:szCs w:val="27"/>
        </w:rPr>
        <w:t xml:space="preserve"> 2021</w:t>
      </w:r>
      <w:ins w:id="329" w:author="S.D." w:date="2022-05-04T03:51:00Z">
        <w:r w:rsidR="008D0C9E">
          <w:rPr>
            <w:rFonts w:ascii="Times Roman" w:hAnsi="Times Roman"/>
            <w:sz w:val="27"/>
            <w:szCs w:val="27"/>
          </w:rPr>
          <w:t>,</w:t>
        </w:r>
      </w:ins>
      <w:r w:rsidRPr="00527104">
        <w:rPr>
          <w:rFonts w:ascii="Times Roman" w:hAnsi="Times Roman"/>
          <w:sz w:val="27"/>
          <w:szCs w:val="27"/>
        </w:rPr>
        <w:t xml:space="preserve"> and May 28</w:t>
      </w:r>
      <w:ins w:id="330" w:author="S.D." w:date="2022-05-04T03:51:00Z">
        <w:r w:rsidR="008D0C9E">
          <w:rPr>
            <w:rFonts w:ascii="Times Roman" w:hAnsi="Times Roman"/>
            <w:sz w:val="27"/>
            <w:szCs w:val="27"/>
          </w:rPr>
          <w:t>,</w:t>
        </w:r>
      </w:ins>
      <w:r w:rsidRPr="00527104">
        <w:rPr>
          <w:rFonts w:ascii="Times Roman" w:hAnsi="Times Roman"/>
          <w:sz w:val="27"/>
          <w:szCs w:val="27"/>
        </w:rPr>
        <w:t xml:space="preserve"> 2021. The subject pool </w:t>
      </w:r>
      <w:ins w:id="331" w:author="S.D." w:date="2022-05-04T03:52:00Z">
        <w:r w:rsidR="00920E4E">
          <w:rPr>
            <w:rFonts w:ascii="Times Roman" w:hAnsi="Times Roman"/>
            <w:sz w:val="27"/>
            <w:szCs w:val="27"/>
          </w:rPr>
          <w:t>consisted of</w:t>
        </w:r>
      </w:ins>
      <w:del w:id="332" w:author="S.D." w:date="2022-05-04T03:52:00Z">
        <w:r w:rsidRPr="00527104" w:rsidDel="00920E4E">
          <w:rPr>
            <w:rFonts w:ascii="Times Roman" w:hAnsi="Times Roman"/>
            <w:sz w:val="27"/>
            <w:szCs w:val="27"/>
          </w:rPr>
          <w:delText>were</w:delText>
        </w:r>
      </w:del>
      <w:r w:rsidRPr="00527104">
        <w:rPr>
          <w:rFonts w:ascii="Times Roman" w:hAnsi="Times Roman"/>
          <w:sz w:val="27"/>
          <w:szCs w:val="27"/>
        </w:rPr>
        <w:t xml:space="preserve"> males and females who were at least 18 years old and were recruited in the surroundings of the university district in downtown Santiago. The experiment was programmed in </w:t>
      </w:r>
      <w:commentRangeStart w:id="333"/>
      <w:r w:rsidRPr="00527104">
        <w:rPr>
          <w:rFonts w:ascii="Times Roman" w:hAnsi="Times Roman"/>
          <w:sz w:val="27"/>
          <w:szCs w:val="27"/>
        </w:rPr>
        <w:t>O-</w:t>
      </w:r>
      <w:ins w:id="334" w:author="S.D." w:date="2022-05-04T03:54:00Z">
        <w:r w:rsidR="00BC3611">
          <w:rPr>
            <w:rFonts w:ascii="Times Roman" w:hAnsi="Times Roman"/>
            <w:sz w:val="27"/>
            <w:szCs w:val="27"/>
          </w:rPr>
          <w:t>T</w:t>
        </w:r>
      </w:ins>
      <w:del w:id="335" w:author="S.D." w:date="2022-05-04T03:54:00Z">
        <w:r w:rsidRPr="00527104" w:rsidDel="00BC3611">
          <w:rPr>
            <w:rFonts w:ascii="Times Roman" w:hAnsi="Times Roman"/>
            <w:sz w:val="27"/>
            <w:szCs w:val="27"/>
          </w:rPr>
          <w:delText>t</w:delText>
        </w:r>
      </w:del>
      <w:r w:rsidRPr="00527104">
        <w:rPr>
          <w:rFonts w:ascii="Times Roman" w:hAnsi="Times Roman"/>
          <w:sz w:val="27"/>
          <w:szCs w:val="27"/>
        </w:rPr>
        <w:t>ree</w:t>
      </w:r>
      <w:commentRangeEnd w:id="333"/>
      <w:r w:rsidR="002C54EB">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333"/>
      </w:r>
      <w:r w:rsidRPr="00527104">
        <w:rPr>
          <w:rFonts w:ascii="Times Roman" w:hAnsi="Times Roman"/>
          <w:sz w:val="27"/>
          <w:szCs w:val="27"/>
        </w:rPr>
        <w:t>, the online version of Z-</w:t>
      </w:r>
      <w:ins w:id="336" w:author="S.D." w:date="2022-05-04T03:54:00Z">
        <w:r w:rsidR="00BC3611">
          <w:rPr>
            <w:rFonts w:ascii="Times Roman" w:hAnsi="Times Roman"/>
            <w:sz w:val="27"/>
            <w:szCs w:val="27"/>
          </w:rPr>
          <w:t>T</w:t>
        </w:r>
      </w:ins>
      <w:del w:id="337" w:author="S.D." w:date="2022-05-04T03:54:00Z">
        <w:r w:rsidRPr="00527104" w:rsidDel="00BC3611">
          <w:rPr>
            <w:rFonts w:ascii="Times Roman" w:hAnsi="Times Roman"/>
            <w:sz w:val="27"/>
            <w:szCs w:val="27"/>
          </w:rPr>
          <w:delText>t</w:delText>
        </w:r>
      </w:del>
      <w:r w:rsidRPr="00527104">
        <w:rPr>
          <w:rFonts w:ascii="Times Roman" w:hAnsi="Times Roman"/>
          <w:sz w:val="27"/>
          <w:szCs w:val="27"/>
        </w:rPr>
        <w:t>ree (Fischbacher 2007). At the beginning of each experimental session</w:t>
      </w:r>
      <w:ins w:id="338" w:author="S.D." w:date="2022-05-04T03:54:00Z">
        <w:r w:rsidR="00BC3611">
          <w:rPr>
            <w:rFonts w:ascii="Times Roman" w:hAnsi="Times Roman"/>
            <w:sz w:val="27"/>
            <w:szCs w:val="27"/>
          </w:rPr>
          <w:t>,</w:t>
        </w:r>
      </w:ins>
      <w:r w:rsidRPr="00527104">
        <w:rPr>
          <w:rFonts w:ascii="Times Roman" w:hAnsi="Times Roman"/>
          <w:sz w:val="27"/>
          <w:szCs w:val="27"/>
        </w:rPr>
        <w:t xml:space="preserve"> all participants were required to successfully complete two practice rounds.</w:t>
      </w:r>
      <w:r w:rsidRPr="00527104">
        <w:rPr>
          <w:rFonts w:ascii="Times Roman" w:hAnsi="Times Roman"/>
          <w:position w:val="10"/>
          <w:sz w:val="19"/>
          <w:szCs w:val="19"/>
        </w:rPr>
        <w:t xml:space="preserve">19 </w:t>
      </w:r>
      <w:r w:rsidRPr="00527104">
        <w:rPr>
          <w:rFonts w:ascii="Times Roman" w:hAnsi="Times Roman"/>
          <w:sz w:val="27"/>
          <w:szCs w:val="27"/>
        </w:rPr>
        <w:t xml:space="preserve">Those data were not used in the statistical analyses. In addition, subjects received a show-up payment of $2,000 CLP (≈ €2.1). Following Harrison (2006) and others, our experimental design minimizes hypothetical bias and </w:t>
      </w:r>
      <w:r w:rsidRPr="00527104">
        <w:rPr>
          <w:rFonts w:ascii="Times Roman" w:hAnsi="Times Roman"/>
          <w:sz w:val="27"/>
          <w:szCs w:val="27"/>
          <w:rtl/>
        </w:rPr>
        <w:t>“</w:t>
      </w:r>
      <w:r w:rsidRPr="00527104">
        <w:rPr>
          <w:rFonts w:ascii="Times Roman" w:hAnsi="Times Roman"/>
          <w:sz w:val="27"/>
          <w:szCs w:val="27"/>
        </w:rPr>
        <w:t>cheap talk” by compensating subjects with real money according to the quality of their decisions (Morton and Williams 2010a; Dickson 2011).</w:t>
      </w:r>
      <w:r w:rsidRPr="00527104">
        <w:rPr>
          <w:rFonts w:ascii="Times Roman" w:hAnsi="Times Roman"/>
          <w:position w:val="10"/>
          <w:sz w:val="19"/>
          <w:szCs w:val="19"/>
        </w:rPr>
        <w:t xml:space="preserve">20 </w:t>
      </w:r>
      <w:r w:rsidRPr="00527104">
        <w:rPr>
          <w:rFonts w:ascii="Times Roman" w:hAnsi="Times Roman"/>
          <w:sz w:val="27"/>
          <w:szCs w:val="27"/>
        </w:rPr>
        <w:t>Figure 2 shows the density of payoffs</w:t>
      </w:r>
      <w:ins w:id="339" w:author="S.D." w:date="2022-05-04T07:42:00Z">
        <w:r w:rsidR="00DC56C5">
          <w:rPr>
            <w:rFonts w:ascii="Times Roman" w:hAnsi="Times Roman"/>
            <w:sz w:val="27"/>
            <w:szCs w:val="27"/>
          </w:rPr>
          <w:t>,</w:t>
        </w:r>
      </w:ins>
      <w:r w:rsidRPr="00527104">
        <w:rPr>
          <w:rFonts w:ascii="Times Roman" w:hAnsi="Times Roman"/>
          <w:sz w:val="27"/>
          <w:szCs w:val="27"/>
        </w:rPr>
        <w:t xml:space="preserve"> expressed in actual currency, by role. A total of 102 subjects were recruited. Each subject played the game three times. The total sample size is 306. Table A1 shows summary statistics broken down by individual</w:t>
      </w:r>
      <w:ins w:id="340" w:author="S.D." w:date="2022-05-04T03:55:00Z">
        <w:r w:rsidR="00BC3611">
          <w:rPr>
            <w:rFonts w:ascii="Times Roman" w:hAnsi="Times Roman"/>
            <w:sz w:val="27"/>
            <w:szCs w:val="27"/>
          </w:rPr>
          <w:t>,</w:t>
        </w:r>
      </w:ins>
      <w:r w:rsidRPr="00527104">
        <w:rPr>
          <w:rFonts w:ascii="Times Roman" w:hAnsi="Times Roman"/>
          <w:sz w:val="27"/>
          <w:szCs w:val="27"/>
        </w:rPr>
        <w:t xml:space="preserve"> pre</w:t>
      </w:r>
      <w:del w:id="341" w:author="S.D." w:date="2022-05-04T03:55:00Z">
        <w:r w:rsidRPr="00527104" w:rsidDel="00BC3611">
          <w:rPr>
            <w:rFonts w:ascii="Times Roman" w:hAnsi="Times Roman"/>
            <w:sz w:val="27"/>
            <w:szCs w:val="27"/>
          </w:rPr>
          <w:delText>-</w:delText>
        </w:r>
      </w:del>
      <w:r w:rsidRPr="00527104">
        <w:rPr>
          <w:rFonts w:ascii="Times Roman" w:hAnsi="Times Roman"/>
          <w:sz w:val="27"/>
          <w:szCs w:val="27"/>
        </w:rPr>
        <w:t>treatment observables. These covariates were captured by a battery of socio</w:t>
      </w:r>
      <w:del w:id="342" w:author="S.D." w:date="2022-05-04T03:55:00Z">
        <w:r w:rsidRPr="00527104" w:rsidDel="00E93493">
          <w:rPr>
            <w:rFonts w:ascii="Times Roman" w:hAnsi="Times Roman"/>
            <w:sz w:val="27"/>
            <w:szCs w:val="27"/>
          </w:rPr>
          <w:delText>-</w:delText>
        </w:r>
      </w:del>
      <w:r w:rsidRPr="00527104">
        <w:rPr>
          <w:rFonts w:ascii="Times Roman" w:hAnsi="Times Roman"/>
          <w:sz w:val="27"/>
          <w:szCs w:val="27"/>
        </w:rPr>
        <w:t>demographic questions delivered at the end of the study.</w:t>
      </w:r>
      <w:r w:rsidRPr="00527104">
        <w:rPr>
          <w:rFonts w:ascii="Times Roman" w:hAnsi="Times Roman"/>
          <w:position w:val="10"/>
          <w:sz w:val="19"/>
          <w:szCs w:val="19"/>
        </w:rPr>
        <w:t xml:space="preserve">21 </w:t>
      </w:r>
      <w:r w:rsidRPr="00527104">
        <w:rPr>
          <w:rFonts w:ascii="Times Roman" w:hAnsi="Times Roman"/>
          <w:sz w:val="27"/>
          <w:szCs w:val="27"/>
        </w:rPr>
        <w:t>For every new game, a whole new randomization process took place.</w:t>
      </w:r>
      <w:r w:rsidRPr="00527104">
        <w:rPr>
          <w:rFonts w:ascii="Times Roman" w:hAnsi="Times Roman"/>
          <w:position w:val="10"/>
          <w:sz w:val="19"/>
          <w:szCs w:val="19"/>
        </w:rPr>
        <w:t xml:space="preserve">22 </w:t>
      </w:r>
      <w:r w:rsidRPr="00527104">
        <w:rPr>
          <w:rFonts w:ascii="Times Roman" w:hAnsi="Times Roman"/>
          <w:sz w:val="27"/>
          <w:szCs w:val="27"/>
        </w:rPr>
        <w:t xml:space="preserve">Formally, we follow an in-between-subjects design, where different groups of individuals are randomly assigned to various experimental or control conditions (McDermott 2002; Tyszler and Schram 2016; Hwang 2021). </w:t>
      </w:r>
    </w:p>
    <w:p w14:paraId="1FAB66BF" w14:textId="564C4B9D"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All transactions were performed </w:t>
      </w:r>
      <w:ins w:id="343" w:author="S.D." w:date="2022-05-04T03:56:00Z">
        <w:r w:rsidR="00E93493">
          <w:rPr>
            <w:rFonts w:ascii="Times Roman" w:hAnsi="Times Roman"/>
            <w:sz w:val="27"/>
            <w:szCs w:val="27"/>
          </w:rPr>
          <w:t xml:space="preserve">by </w:t>
        </w:r>
      </w:ins>
      <w:r w:rsidRPr="00527104">
        <w:rPr>
          <w:rFonts w:ascii="Times Roman" w:hAnsi="Times Roman"/>
          <w:sz w:val="27"/>
          <w:szCs w:val="27"/>
        </w:rPr>
        <w:t xml:space="preserve">exchanging experimental </w:t>
      </w:r>
      <w:r w:rsidRPr="00527104">
        <w:rPr>
          <w:rFonts w:ascii="Times Roman" w:hAnsi="Times Roman"/>
          <w:sz w:val="27"/>
          <w:szCs w:val="27"/>
          <w:rtl/>
        </w:rPr>
        <w:t>“</w:t>
      </w:r>
      <w:r w:rsidRPr="00527104">
        <w:rPr>
          <w:rFonts w:ascii="Times Roman" w:hAnsi="Times Roman"/>
          <w:sz w:val="27"/>
          <w:szCs w:val="27"/>
        </w:rPr>
        <w:t xml:space="preserve">points.” Again, we endeavored to employ neutral terminology to maximize experimental control (Dickson 2011). Thus, throughout all three games, participants bought and sold votes (if any) and accumulated and lost wealth expressed purely in experimental points. Every experimental point was equivalent to $0.42 CLP (≈ €0.00045). Participants learned about the conversion </w:t>
      </w:r>
      <w:ins w:id="344" w:author="S.D." w:date="2022-05-04T03:56:00Z">
        <w:r w:rsidR="0021136E">
          <w:rPr>
            <w:rFonts w:ascii="Times Roman" w:hAnsi="Times Roman"/>
            <w:sz w:val="27"/>
            <w:szCs w:val="27"/>
          </w:rPr>
          <w:t xml:space="preserve">rate </w:t>
        </w:r>
      </w:ins>
      <w:r w:rsidRPr="00527104">
        <w:rPr>
          <w:rFonts w:ascii="Times Roman" w:hAnsi="Times Roman"/>
          <w:sz w:val="27"/>
          <w:szCs w:val="27"/>
        </w:rPr>
        <w:t xml:space="preserve">when reading the initial instructions. Final payoffs were converted to actual currency at the end of the study. </w:t>
      </w:r>
    </w:p>
    <w:p w14:paraId="0D91825C" w14:textId="225E8C1D"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Finally, from an external validity standpoint, we believe that voters in real elections can estimate, with some degree of success, actual vote shares (for instance, by looking at electoral polls). Voters can also identify part</w:t>
      </w:r>
      <w:ins w:id="345" w:author="S.D." w:date="2022-05-04T03:56:00Z">
        <w:r w:rsidR="0021136E">
          <w:rPr>
            <w:rFonts w:ascii="Times Roman" w:hAnsi="Times Roman"/>
            <w:sz w:val="27"/>
            <w:szCs w:val="27"/>
          </w:rPr>
          <w:t>ies’</w:t>
        </w:r>
      </w:ins>
      <w:del w:id="346" w:author="S.D." w:date="2022-05-04T03:56:00Z">
        <w:r w:rsidRPr="00527104" w:rsidDel="0021136E">
          <w:rPr>
            <w:rFonts w:ascii="Times Roman" w:hAnsi="Times Roman"/>
            <w:sz w:val="27"/>
            <w:szCs w:val="27"/>
          </w:rPr>
          <w:delText>ies</w:delText>
        </w:r>
        <w:r w:rsidRPr="00527104" w:rsidDel="0021136E">
          <w:rPr>
            <w:rFonts w:ascii="Times Roman" w:hAnsi="Times Roman"/>
            <w:sz w:val="27"/>
            <w:szCs w:val="27"/>
            <w:rtl/>
          </w:rPr>
          <w:delText>’</w:delText>
        </w:r>
      </w:del>
      <w:r w:rsidRPr="00527104">
        <w:rPr>
          <w:rFonts w:ascii="Times Roman" w:hAnsi="Times Roman"/>
          <w:sz w:val="27"/>
          <w:szCs w:val="27"/>
          <w:rtl/>
        </w:rPr>
        <w:t xml:space="preserve"> </w:t>
      </w:r>
      <w:r w:rsidRPr="00527104">
        <w:rPr>
          <w:rFonts w:ascii="Times Roman" w:hAnsi="Times Roman"/>
          <w:sz w:val="27"/>
          <w:szCs w:val="27"/>
        </w:rPr>
        <w:t>ideological positions. For example, Luna and Zechmeister (2005) identify a number of conditions that are associated with higher levels of elite</w:t>
      </w:r>
      <w:ins w:id="347" w:author="S.D." w:date="2022-05-04T03:57:00Z">
        <w:r w:rsidR="0021136E">
          <w:rPr>
            <w:rFonts w:ascii="Times Roman" w:hAnsi="Times Roman"/>
            <w:sz w:val="27"/>
            <w:szCs w:val="27"/>
          </w:rPr>
          <w:t>–</w:t>
        </w:r>
      </w:ins>
      <w:del w:id="348" w:author="S.D." w:date="2022-05-04T03:57:00Z">
        <w:r w:rsidRPr="00527104" w:rsidDel="0021136E">
          <w:rPr>
            <w:rFonts w:ascii="Times Roman" w:hAnsi="Times Roman"/>
            <w:sz w:val="27"/>
            <w:szCs w:val="27"/>
          </w:rPr>
          <w:delText>-</w:delText>
        </w:r>
      </w:del>
      <w:r w:rsidRPr="00527104">
        <w:rPr>
          <w:rFonts w:ascii="Times Roman" w:hAnsi="Times Roman"/>
          <w:sz w:val="27"/>
          <w:szCs w:val="27"/>
        </w:rPr>
        <w:t>mass congruence in Latin America.</w:t>
      </w:r>
      <w:r w:rsidRPr="00527104">
        <w:rPr>
          <w:rFonts w:ascii="Times Roman" w:hAnsi="Times Roman"/>
          <w:position w:val="10"/>
          <w:sz w:val="19"/>
          <w:szCs w:val="19"/>
        </w:rPr>
        <w:t xml:space="preserve">23 </w:t>
      </w:r>
      <w:r w:rsidRPr="00527104">
        <w:rPr>
          <w:rFonts w:ascii="Times Roman" w:hAnsi="Times Roman"/>
          <w:sz w:val="27"/>
          <w:szCs w:val="27"/>
        </w:rPr>
        <w:t>Voters can also make inferences about a party</w:t>
      </w:r>
      <w:r w:rsidRPr="00527104">
        <w:rPr>
          <w:rFonts w:ascii="Times Roman" w:hAnsi="Times Roman"/>
          <w:sz w:val="27"/>
          <w:szCs w:val="27"/>
          <w:rtl/>
        </w:rPr>
        <w:t>’</w:t>
      </w:r>
      <w:r w:rsidRPr="00527104">
        <w:rPr>
          <w:rFonts w:ascii="Times Roman" w:hAnsi="Times Roman"/>
          <w:sz w:val="27"/>
          <w:szCs w:val="27"/>
        </w:rPr>
        <w:t>s endowment</w:t>
      </w:r>
      <w:ins w:id="349" w:author="S.D." w:date="2022-05-04T03:57:00Z">
        <w:r w:rsidR="00454B79">
          <w:rPr>
            <w:rFonts w:ascii="Times Roman" w:hAnsi="Times Roman"/>
            <w:sz w:val="27"/>
            <w:szCs w:val="27"/>
          </w:rPr>
          <w:t>s</w:t>
        </w:r>
      </w:ins>
      <w:del w:id="350" w:author="S.D." w:date="2022-05-04T03:57:00Z">
        <w:r w:rsidRPr="00527104" w:rsidDel="00454B79">
          <w:rPr>
            <w:rFonts w:ascii="Times Roman" w:hAnsi="Times Roman"/>
            <w:sz w:val="27"/>
            <w:szCs w:val="27"/>
          </w:rPr>
          <w:delText>,</w:delText>
        </w:r>
      </w:del>
      <w:r w:rsidRPr="00527104">
        <w:rPr>
          <w:rFonts w:ascii="Times Roman" w:hAnsi="Times Roman"/>
          <w:sz w:val="27"/>
          <w:szCs w:val="27"/>
        </w:rPr>
        <w:t xml:space="preserve"> and how those endowments c</w:t>
      </w:r>
      <w:ins w:id="351" w:author="S.D." w:date="2022-05-04T07:42:00Z">
        <w:r w:rsidR="00DC56C5">
          <w:rPr>
            <w:rFonts w:ascii="Times Roman" w:hAnsi="Times Roman"/>
            <w:sz w:val="27"/>
            <w:szCs w:val="27"/>
          </w:rPr>
          <w:t>ould</w:t>
        </w:r>
      </w:ins>
      <w:del w:id="352" w:author="S.D." w:date="2022-05-04T07:42:00Z">
        <w:r w:rsidRPr="00527104" w:rsidDel="00DC56C5">
          <w:rPr>
            <w:rFonts w:ascii="Times Roman" w:hAnsi="Times Roman"/>
            <w:sz w:val="27"/>
            <w:szCs w:val="27"/>
          </w:rPr>
          <w:delText>an</w:delText>
        </w:r>
      </w:del>
      <w:r w:rsidRPr="00527104">
        <w:rPr>
          <w:rFonts w:ascii="Times Roman" w:hAnsi="Times Roman"/>
          <w:sz w:val="27"/>
          <w:szCs w:val="27"/>
        </w:rPr>
        <w:t xml:space="preserve"> be redistributed in a clientelist fashion (Auyero 2000). In turn, the literature is consistent </w:t>
      </w:r>
      <w:r w:rsidRPr="00527104">
        <w:rPr>
          <w:rFonts w:ascii="Times Roman" w:hAnsi="Times Roman"/>
          <w:sz w:val="27"/>
          <w:szCs w:val="27"/>
        </w:rPr>
        <w:lastRenderedPageBreak/>
        <w:t xml:space="preserve">in that brokers also provide necessary information about available resources and how to gain access to them (V. Murillo, Oliveros, and Zarazaga 2021). </w:t>
      </w:r>
    </w:p>
    <w:p w14:paraId="2242B627"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32"/>
          <w:szCs w:val="32"/>
        </w:rPr>
        <w:t xml:space="preserve">V. Statistical Analyses: Vote Buying and Risk </w:t>
      </w:r>
    </w:p>
    <w:p w14:paraId="7452A884" w14:textId="2150689E" w:rsidR="008C01C7" w:rsidRPr="00527104" w:rsidRDefault="002E0990">
      <w:pPr>
        <w:pStyle w:val="Default"/>
        <w:spacing w:before="0" w:after="240" w:line="240" w:lineRule="auto"/>
        <w:jc w:val="both"/>
        <w:rPr>
          <w:rFonts w:ascii="Times Roman" w:eastAsia="Times Roman" w:hAnsi="Times Roman" w:cs="Times Roman"/>
          <w:sz w:val="27"/>
          <w:szCs w:val="27"/>
        </w:rPr>
      </w:pPr>
      <w:r w:rsidRPr="00527104">
        <w:rPr>
          <w:rFonts w:ascii="Times Roman" w:hAnsi="Times Roman"/>
          <w:sz w:val="27"/>
          <w:szCs w:val="27"/>
        </w:rPr>
        <w:t xml:space="preserve">Since the focus of this paper is on vote buying, we discarded the voter data and analyzed all </w:t>
      </w:r>
      <w:commentRangeStart w:id="353"/>
      <w:r w:rsidRPr="00527104">
        <w:rPr>
          <w:rFonts w:ascii="Times Roman" w:hAnsi="Times Roman"/>
          <w:sz w:val="27"/>
          <w:szCs w:val="27"/>
        </w:rPr>
        <w:t>observations i acting any of the party roles</w:t>
      </w:r>
      <w:commentRangeEnd w:id="353"/>
      <w:r w:rsidR="008F766A">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353"/>
      </w:r>
      <w:r w:rsidRPr="00527104">
        <w:rPr>
          <w:rFonts w:ascii="Times Roman" w:hAnsi="Times Roman"/>
          <w:sz w:val="27"/>
          <w:szCs w:val="27"/>
        </w:rPr>
        <w:t xml:space="preserve"> (party A and party B). In practice, this leaves the data formatted in party</w:t>
      </w:r>
      <w:ins w:id="354" w:author="S.D." w:date="2022-05-04T03:58:00Z">
        <w:r w:rsidR="00AD28BD">
          <w:rPr>
            <w:rFonts w:ascii="Times Roman" w:hAnsi="Times Roman"/>
            <w:sz w:val="27"/>
            <w:szCs w:val="27"/>
          </w:rPr>
          <w:t>–</w:t>
        </w:r>
      </w:ins>
      <w:del w:id="355" w:author="S.D." w:date="2022-05-04T03:58:00Z">
        <w:r w:rsidRPr="00527104" w:rsidDel="00AD28BD">
          <w:rPr>
            <w:rFonts w:ascii="Times Roman" w:hAnsi="Times Roman"/>
            <w:sz w:val="27"/>
            <w:szCs w:val="27"/>
          </w:rPr>
          <w:delText>-</w:delText>
        </w:r>
      </w:del>
      <w:r w:rsidRPr="00527104">
        <w:rPr>
          <w:rFonts w:ascii="Times Roman" w:hAnsi="Times Roman"/>
          <w:sz w:val="27"/>
          <w:szCs w:val="27"/>
        </w:rPr>
        <w:t>voter dyads. Empirically, we concentrate on one main dependent variable, namely</w:t>
      </w:r>
      <w:del w:id="356" w:author="S.D." w:date="2022-05-04T03:59:00Z">
        <w:r w:rsidRPr="00527104" w:rsidDel="008F766A">
          <w:rPr>
            <w:rFonts w:ascii="Times Roman" w:hAnsi="Times Roman"/>
            <w:sz w:val="27"/>
            <w:szCs w:val="27"/>
          </w:rPr>
          <w:delText>,</w:delText>
        </w:r>
      </w:del>
      <w:r w:rsidRPr="00527104">
        <w:rPr>
          <w:rFonts w:ascii="Times Roman" w:hAnsi="Times Roman"/>
          <w:sz w:val="27"/>
          <w:szCs w:val="27"/>
        </w:rPr>
        <w:t xml:space="preserve"> the amount of</w:t>
      </w:r>
      <w:del w:id="357" w:author="S.D." w:date="2022-05-04T03:59:00Z">
        <w:r w:rsidRPr="00527104" w:rsidDel="008F766A">
          <w:rPr>
            <w:rFonts w:ascii="Times Roman" w:hAnsi="Times Roman"/>
            <w:sz w:val="27"/>
            <w:szCs w:val="27"/>
          </w:rPr>
          <w:delText xml:space="preserve"> the</w:delText>
        </w:r>
      </w:del>
      <w:r w:rsidRPr="00527104">
        <w:rPr>
          <w:rFonts w:ascii="Times Roman" w:hAnsi="Times Roman"/>
          <w:sz w:val="27"/>
          <w:szCs w:val="27"/>
        </w:rPr>
        <w:t xml:space="preserve"> vote-buying offers made by parties (if any). The distribution of this variable is shown in Figure 3. </w:t>
      </w:r>
    </w:p>
    <w:p w14:paraId="2217D28E" w14:textId="77777777" w:rsidR="008C01C7" w:rsidRPr="00527104" w:rsidRDefault="002E0990">
      <w:pPr>
        <w:pStyle w:val="Default"/>
        <w:spacing w:before="0" w:after="240" w:line="240" w:lineRule="auto"/>
        <w:jc w:val="center"/>
        <w:rPr>
          <w:rFonts w:ascii="Times Roman" w:eastAsia="Times Roman" w:hAnsi="Times Roman" w:cs="Times Roman"/>
          <w:b/>
          <w:bCs/>
        </w:rPr>
      </w:pPr>
      <w:r w:rsidRPr="00527104">
        <w:rPr>
          <w:rFonts w:ascii="Times Roman" w:hAnsi="Times Roman"/>
          <w:b/>
          <w:bCs/>
          <w:sz w:val="27"/>
          <w:szCs w:val="27"/>
        </w:rPr>
        <w:t>[FIGURE ABOUT HERE]</w:t>
      </w:r>
    </w:p>
    <w:p w14:paraId="06F55C25"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b/>
          <w:bCs/>
        </w:rPr>
        <w:t>Figure 3</w:t>
      </w:r>
      <w:r w:rsidRPr="00527104">
        <w:rPr>
          <w:rFonts w:ascii="Times Roman" w:hAnsi="Times Roman"/>
        </w:rPr>
        <w:t>: Distribution of the Dependent Variable.</w:t>
      </w:r>
      <w:r w:rsidRPr="00527104">
        <w:rPr>
          <w:rFonts w:ascii="Times Roman" w:eastAsia="Times Roman" w:hAnsi="Times Roman" w:cs="Times Roman"/>
        </w:rPr>
        <w:br/>
      </w:r>
      <w:r w:rsidRPr="00527104">
        <w:rPr>
          <w:rFonts w:ascii="Times Roman" w:hAnsi="Times Roman"/>
          <w:b/>
          <w:bCs/>
        </w:rPr>
        <w:t>Figure Note</w:t>
      </w:r>
      <w:r w:rsidRPr="00527104">
        <w:rPr>
          <w:rFonts w:ascii="Times Roman" w:hAnsi="Times Roman"/>
        </w:rPr>
        <w:t xml:space="preserve">: Since the focus of this paper is on vote buying, we discarded the voter data. The new sample size consisting only of parties is N = 142 (mean = 464, median = 394). </w:t>
      </w:r>
    </w:p>
    <w:p w14:paraId="0DDCA0A8"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From an internal validity standpoint, we expect this distribution to vary with the levels of risk </w:t>
      </w:r>
      <w:commentRangeStart w:id="358"/>
      <w:r w:rsidRPr="00527104">
        <w:rPr>
          <w:rFonts w:ascii="Times Roman" w:hAnsi="Times Roman"/>
          <w:sz w:val="27"/>
          <w:szCs w:val="27"/>
        </w:rPr>
        <w:t>the</w:t>
      </w:r>
      <w:commentRangeEnd w:id="358"/>
      <w:r w:rsidR="00515770">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358"/>
      </w:r>
      <w:r w:rsidRPr="00527104">
        <w:rPr>
          <w:rFonts w:ascii="Times Roman" w:hAnsi="Times Roman"/>
          <w:sz w:val="27"/>
          <w:szCs w:val="27"/>
        </w:rPr>
        <w:t xml:space="preserve"> party is dealing with. Accordingly, if the predictions of traditional theories of clientelism are correct, the amount of </w:t>
      </w:r>
      <w:del w:id="359" w:author="S.D." w:date="2022-05-04T04:00:00Z">
        <w:r w:rsidRPr="00527104" w:rsidDel="00515770">
          <w:rPr>
            <w:rFonts w:ascii="Times Roman" w:hAnsi="Times Roman"/>
            <w:sz w:val="27"/>
            <w:szCs w:val="27"/>
          </w:rPr>
          <w:delText xml:space="preserve">the </w:delText>
        </w:r>
      </w:del>
      <w:r w:rsidRPr="00527104">
        <w:rPr>
          <w:rFonts w:ascii="Times Roman" w:hAnsi="Times Roman"/>
          <w:sz w:val="27"/>
          <w:szCs w:val="27"/>
        </w:rPr>
        <w:t xml:space="preserve">vote-buying offers made by parties should be higher in riskier scenarios (i.e., when losing the election). Since vote share, ideological positions, and endowments were public information, we believe these theoretical expectations should be consistent with the principles of expected utility theory. </w:t>
      </w:r>
    </w:p>
    <w:p w14:paraId="640BFCC2" w14:textId="5F4B01A0"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However, based on prospect theory, we have different expectations: parties should buy votes due to risk</w:t>
      </w:r>
      <w:ins w:id="360" w:author="S.D." w:date="2022-05-04T04:01:00Z">
        <w:r w:rsidR="00515770">
          <w:rPr>
            <w:rFonts w:ascii="Times Roman" w:hAnsi="Times Roman"/>
            <w:sz w:val="27"/>
            <w:szCs w:val="27"/>
          </w:rPr>
          <w:t xml:space="preserve"> </w:t>
        </w:r>
      </w:ins>
      <w:del w:id="361" w:author="S.D." w:date="2022-05-04T04:01:00Z">
        <w:r w:rsidRPr="00527104" w:rsidDel="00515770">
          <w:rPr>
            <w:rFonts w:ascii="Times Roman" w:hAnsi="Times Roman"/>
            <w:sz w:val="27"/>
            <w:szCs w:val="27"/>
          </w:rPr>
          <w:delText>-</w:delText>
        </w:r>
      </w:del>
      <w:r w:rsidRPr="00527104">
        <w:rPr>
          <w:rFonts w:ascii="Times Roman" w:hAnsi="Times Roman"/>
          <w:sz w:val="27"/>
          <w:szCs w:val="27"/>
        </w:rPr>
        <w:t>aversion in the domain of gains (i.e., when winning the election as the idea of losing already acquired electoral support becomes unbearable), and due to risk</w:t>
      </w:r>
      <w:del w:id="362" w:author="S.D." w:date="2022-05-04T04:01:00Z">
        <w:r w:rsidRPr="00527104" w:rsidDel="00515770">
          <w:rPr>
            <w:rFonts w:ascii="Times Roman" w:hAnsi="Times Roman"/>
            <w:sz w:val="27"/>
            <w:szCs w:val="27"/>
          </w:rPr>
          <w:delText>-</w:delText>
        </w:r>
      </w:del>
      <w:ins w:id="363" w:author="S.D." w:date="2022-05-04T04:01:00Z">
        <w:r w:rsidR="00515770">
          <w:rPr>
            <w:rFonts w:ascii="Times Roman" w:hAnsi="Times Roman"/>
            <w:sz w:val="27"/>
            <w:szCs w:val="27"/>
          </w:rPr>
          <w:t xml:space="preserve"> </w:t>
        </w:r>
      </w:ins>
      <w:r w:rsidRPr="00527104">
        <w:rPr>
          <w:rFonts w:ascii="Times Roman" w:hAnsi="Times Roman"/>
          <w:sz w:val="27"/>
          <w:szCs w:val="27"/>
        </w:rPr>
        <w:t>seeking in the domain of losses (i.e., when having experienced higher levels of sunk costs). To test these hypotheses</w:t>
      </w:r>
      <w:ins w:id="364" w:author="S.D." w:date="2022-05-04T04:02:00Z">
        <w:r w:rsidR="00515770">
          <w:rPr>
            <w:rFonts w:ascii="Times Roman" w:hAnsi="Times Roman"/>
            <w:sz w:val="27"/>
            <w:szCs w:val="27"/>
          </w:rPr>
          <w:t>,</w:t>
        </w:r>
      </w:ins>
      <w:r w:rsidRPr="00527104">
        <w:rPr>
          <w:rFonts w:ascii="Times Roman" w:hAnsi="Times Roman"/>
          <w:sz w:val="27"/>
          <w:szCs w:val="27"/>
        </w:rPr>
        <w:t xml:space="preserve"> we exploit the experimental data described above by fitting the OLS regression model specified in Equation 1, </w:t>
      </w:r>
    </w:p>
    <w:p w14:paraId="3AEC935E" w14:textId="77777777" w:rsidR="008C01C7" w:rsidRPr="00527104" w:rsidRDefault="002E0990">
      <w:pPr>
        <w:pStyle w:val="Default"/>
        <w:spacing w:before="0" w:after="240" w:line="240" w:lineRule="auto"/>
        <w:jc w:val="center"/>
        <w:rPr>
          <w:rFonts w:ascii="Times Roman" w:eastAsia="Times Roman" w:hAnsi="Times Roman" w:cs="Times Roman"/>
          <w:b/>
          <w:bCs/>
        </w:rPr>
      </w:pPr>
      <w:r w:rsidRPr="00527104">
        <w:rPr>
          <w:rFonts w:ascii="Times Roman" w:hAnsi="Times Roman"/>
          <w:b/>
          <w:bCs/>
          <w:sz w:val="27"/>
          <w:szCs w:val="27"/>
        </w:rPr>
        <w:t>[EQUATION ABOUT HERE]</w:t>
      </w:r>
    </w:p>
    <w:p w14:paraId="20DE3E6A" w14:textId="195F72FE"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where Vote Share is the percentage of a certain number of (fictional) voters who were going to cast their votes for the party, while ∆Points Accumulated captures changes in the accumulated points with respect to the experimental round played in t − 1. For instance, if a player won 1,200 points at t − 1 but then lost 500 in the next round, then ∆Points Accumulated </w:t>
      </w:r>
      <w:commentRangeStart w:id="365"/>
      <w:r w:rsidRPr="00527104">
        <w:rPr>
          <w:rFonts w:ascii="Times Roman" w:hAnsi="Times Roman"/>
          <w:position w:val="-3"/>
          <w:sz w:val="19"/>
          <w:szCs w:val="19"/>
        </w:rPr>
        <w:t>t</w:t>
      </w:r>
      <w:commentRangeEnd w:id="365"/>
      <w:r w:rsidR="009C63D8">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365"/>
      </w:r>
      <w:r w:rsidRPr="00527104">
        <w:rPr>
          <w:rFonts w:ascii="Times Roman" w:hAnsi="Times Roman"/>
          <w:position w:val="-3"/>
          <w:sz w:val="19"/>
          <w:szCs w:val="19"/>
        </w:rPr>
        <w:t xml:space="preserve"> </w:t>
      </w:r>
      <w:r w:rsidRPr="00527104">
        <w:rPr>
          <w:rFonts w:ascii="Times Roman" w:hAnsi="Times Roman"/>
          <w:sz w:val="27"/>
          <w:szCs w:val="27"/>
        </w:rPr>
        <w:t>= 700. Importantly, this variable captures sunk costs. The intuition is to determine whether they are not considered when evaluating new proposals, as traditional expected</w:t>
      </w:r>
      <w:ins w:id="366" w:author="S.D." w:date="2022-05-04T07:43:00Z">
        <w:r w:rsidR="00DC56C5">
          <w:rPr>
            <w:rFonts w:ascii="Times Roman" w:hAnsi="Times Roman"/>
            <w:sz w:val="27"/>
            <w:szCs w:val="27"/>
          </w:rPr>
          <w:t xml:space="preserve"> </w:t>
        </w:r>
      </w:ins>
      <w:del w:id="367" w:author="S.D." w:date="2022-05-04T07:43:00Z">
        <w:r w:rsidRPr="00527104" w:rsidDel="00DC56C5">
          <w:rPr>
            <w:rFonts w:ascii="Times Roman" w:hAnsi="Times Roman"/>
            <w:sz w:val="27"/>
            <w:szCs w:val="27"/>
          </w:rPr>
          <w:delText>-</w:delText>
        </w:r>
      </w:del>
      <w:r w:rsidRPr="00527104">
        <w:rPr>
          <w:rFonts w:ascii="Times Roman" w:hAnsi="Times Roman"/>
          <w:sz w:val="27"/>
          <w:szCs w:val="27"/>
        </w:rPr>
        <w:t>value theories posit. Party Budget is the party budget, and α</w:t>
      </w:r>
      <w:r w:rsidRPr="00527104">
        <w:rPr>
          <w:rFonts w:ascii="Times Roman" w:hAnsi="Times Roman"/>
          <w:position w:val="-3"/>
          <w:sz w:val="19"/>
          <w:szCs w:val="19"/>
        </w:rPr>
        <w:t xml:space="preserve">n </w:t>
      </w:r>
      <w:r w:rsidRPr="00527104">
        <w:rPr>
          <w:rFonts w:ascii="Times Roman" w:hAnsi="Times Roman"/>
          <w:sz w:val="27"/>
          <w:szCs w:val="27"/>
        </w:rPr>
        <w:t xml:space="preserve">is a vector of n </w:t>
      </w:r>
      <w:commentRangeStart w:id="368"/>
      <w:r w:rsidRPr="00527104">
        <w:rPr>
          <w:rFonts w:ascii="Times Roman" w:hAnsi="Times Roman"/>
          <w:sz w:val="27"/>
          <w:szCs w:val="27"/>
        </w:rPr>
        <w:t>participants</w:t>
      </w:r>
      <w:commentRangeEnd w:id="368"/>
      <w:r w:rsidR="00213142">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368"/>
      </w:r>
      <w:r w:rsidRPr="00527104">
        <w:rPr>
          <w:rFonts w:ascii="Times Roman" w:hAnsi="Times Roman"/>
          <w:sz w:val="27"/>
          <w:szCs w:val="27"/>
        </w:rPr>
        <w:t xml:space="preserve"> fixed effects. </w:t>
      </w:r>
    </w:p>
    <w:p w14:paraId="090D2401" w14:textId="797FCB92" w:rsidR="008C01C7" w:rsidRPr="00527104" w:rsidRDefault="002E0990">
      <w:pPr>
        <w:pStyle w:val="Default"/>
        <w:spacing w:before="0" w:after="240" w:line="240" w:lineRule="auto"/>
        <w:jc w:val="both"/>
        <w:rPr>
          <w:rFonts w:ascii="Times Roman" w:eastAsia="Times Roman" w:hAnsi="Times Roman" w:cs="Times Roman"/>
          <w:sz w:val="27"/>
          <w:szCs w:val="27"/>
        </w:rPr>
      </w:pPr>
      <w:r w:rsidRPr="00527104">
        <w:rPr>
          <w:rFonts w:ascii="Times Roman" w:hAnsi="Times Roman"/>
          <w:sz w:val="27"/>
          <w:szCs w:val="27"/>
        </w:rPr>
        <w:lastRenderedPageBreak/>
        <w:t>We also factor in a parameter β</w:t>
      </w:r>
      <w:r w:rsidRPr="00527104">
        <w:rPr>
          <w:rFonts w:ascii="Times Roman" w:hAnsi="Times Roman"/>
          <w:position w:val="-3"/>
          <w:sz w:val="19"/>
          <w:szCs w:val="19"/>
        </w:rPr>
        <w:t xml:space="preserve">3 </w:t>
      </w:r>
      <w:r w:rsidRPr="00527104">
        <w:rPr>
          <w:rFonts w:ascii="Times Roman" w:hAnsi="Times Roman"/>
          <w:sz w:val="27"/>
          <w:szCs w:val="27"/>
        </w:rPr>
        <w:t>to test the effect</w:t>
      </w:r>
      <w:ins w:id="369" w:author="S.D." w:date="2022-05-04T04:04:00Z">
        <w:r w:rsidR="00993783">
          <w:rPr>
            <w:rFonts w:ascii="Times Roman" w:hAnsi="Times Roman"/>
            <w:sz w:val="27"/>
            <w:szCs w:val="27"/>
          </w:rPr>
          <w:t>s</w:t>
        </w:r>
      </w:ins>
      <w:r w:rsidRPr="00527104">
        <w:rPr>
          <w:rFonts w:ascii="Times Roman" w:hAnsi="Times Roman"/>
          <w:sz w:val="27"/>
          <w:szCs w:val="27"/>
        </w:rPr>
        <w:t xml:space="preserve"> of ideological and spatial distances on vote buying. Given the ongoing debate regarding whether parties target core or swing</w:t>
      </w:r>
      <w:del w:id="370" w:author="S.D." w:date="2022-05-04T04:05:00Z">
        <w:r w:rsidRPr="00527104" w:rsidDel="00993783">
          <w:rPr>
            <w:rFonts w:ascii="Times Roman" w:hAnsi="Times Roman"/>
            <w:sz w:val="27"/>
            <w:szCs w:val="27"/>
          </w:rPr>
          <w:delText>er</w:delText>
        </w:r>
      </w:del>
      <w:r w:rsidRPr="00527104">
        <w:rPr>
          <w:rFonts w:ascii="Times Roman" w:hAnsi="Times Roman"/>
          <w:sz w:val="27"/>
          <w:szCs w:val="27"/>
        </w:rPr>
        <w:t xml:space="preserve"> voters, we do not have specific expectations about the sign of β</w:t>
      </w:r>
      <w:r w:rsidRPr="00527104">
        <w:rPr>
          <w:rFonts w:ascii="Times Roman" w:hAnsi="Times Roman"/>
          <w:position w:val="-3"/>
          <w:sz w:val="19"/>
          <w:szCs w:val="19"/>
        </w:rPr>
        <w:t>3</w:t>
      </w:r>
      <w:r w:rsidRPr="00527104">
        <w:rPr>
          <w:rFonts w:ascii="Times Roman" w:hAnsi="Times Roman"/>
          <w:sz w:val="27"/>
          <w:szCs w:val="27"/>
        </w:rPr>
        <w:t>. Equation 1 also has a parameter β</w:t>
      </w:r>
      <w:r w:rsidRPr="00527104">
        <w:rPr>
          <w:rFonts w:ascii="Times Roman" w:hAnsi="Times Roman"/>
          <w:position w:val="-3"/>
          <w:sz w:val="19"/>
          <w:szCs w:val="19"/>
        </w:rPr>
        <w:t xml:space="preserve">4 </w:t>
      </w:r>
      <w:r w:rsidRPr="00527104">
        <w:rPr>
          <w:rFonts w:ascii="Times Roman" w:hAnsi="Times Roman"/>
          <w:sz w:val="27"/>
          <w:szCs w:val="27"/>
        </w:rPr>
        <w:t>to test the effect of having large budgets. Since it is still contested whether wealthier parties spend more on clientelism relative to poorer parties, we do not have clear expectations regarding the sign of β</w:t>
      </w:r>
      <w:r w:rsidRPr="00527104">
        <w:rPr>
          <w:rFonts w:ascii="Times Roman" w:hAnsi="Times Roman"/>
          <w:position w:val="-3"/>
          <w:sz w:val="19"/>
          <w:szCs w:val="19"/>
        </w:rPr>
        <w:t xml:space="preserve">4 </w:t>
      </w:r>
      <w:r w:rsidRPr="00527104">
        <w:rPr>
          <w:rFonts w:ascii="Times Roman" w:hAnsi="Times Roman"/>
          <w:sz w:val="27"/>
          <w:szCs w:val="27"/>
        </w:rPr>
        <w:t>either. Finally, β</w:t>
      </w:r>
      <w:r w:rsidRPr="00527104">
        <w:rPr>
          <w:rFonts w:ascii="Times Roman" w:hAnsi="Times Roman"/>
          <w:position w:val="-3"/>
          <w:sz w:val="19"/>
          <w:szCs w:val="19"/>
        </w:rPr>
        <w:t xml:space="preserve">5 </w:t>
      </w:r>
      <w:r w:rsidRPr="00527104">
        <w:rPr>
          <w:rFonts w:ascii="Times Roman" w:hAnsi="Times Roman"/>
          <w:sz w:val="27"/>
          <w:szCs w:val="27"/>
        </w:rPr>
        <w:t xml:space="preserve">tests whether parties engaged in more aggressive </w:t>
      </w:r>
      <w:ins w:id="371" w:author="S.D." w:date="2022-05-04T07:44:00Z">
        <w:r w:rsidR="00DC56C5">
          <w:rPr>
            <w:rFonts w:ascii="Times Roman" w:hAnsi="Times Roman"/>
            <w:sz w:val="27"/>
            <w:szCs w:val="27"/>
          </w:rPr>
          <w:t>methods</w:t>
        </w:r>
      </w:ins>
      <w:del w:id="372" w:author="S.D." w:date="2022-05-04T07:44:00Z">
        <w:r w:rsidRPr="00527104" w:rsidDel="00DC56C5">
          <w:rPr>
            <w:rFonts w:ascii="Times Roman" w:hAnsi="Times Roman"/>
            <w:sz w:val="27"/>
            <w:szCs w:val="27"/>
          </w:rPr>
          <w:delText>way</w:delText>
        </w:r>
      </w:del>
      <w:del w:id="373" w:author="S.D." w:date="2022-05-04T07:43:00Z">
        <w:r w:rsidRPr="00527104" w:rsidDel="00DC56C5">
          <w:rPr>
            <w:rFonts w:ascii="Times Roman" w:hAnsi="Times Roman"/>
            <w:sz w:val="27"/>
            <w:szCs w:val="27"/>
          </w:rPr>
          <w:delText>s</w:delText>
        </w:r>
      </w:del>
      <w:r w:rsidRPr="00527104">
        <w:rPr>
          <w:rFonts w:ascii="Times Roman" w:hAnsi="Times Roman"/>
          <w:sz w:val="27"/>
          <w:szCs w:val="27"/>
        </w:rPr>
        <w:t xml:space="preserve"> of vote buying by spending more resources on pivotal voters. Following the literature, we should expect that β</w:t>
      </w:r>
      <w:r w:rsidRPr="00527104">
        <w:rPr>
          <w:rFonts w:ascii="Times Roman" w:hAnsi="Times Roman"/>
          <w:position w:val="-3"/>
          <w:sz w:val="19"/>
          <w:szCs w:val="19"/>
        </w:rPr>
        <w:t xml:space="preserve">5 </w:t>
      </w:r>
      <w:r w:rsidRPr="00527104">
        <w:rPr>
          <w:rFonts w:ascii="Times Roman" w:hAnsi="Times Roman"/>
          <w:sz w:val="27"/>
          <w:szCs w:val="27"/>
        </w:rPr>
        <w:t xml:space="preserve">&gt; 0. We consider </w:t>
      </w:r>
      <w:ins w:id="374" w:author="S.D." w:date="2022-05-04T04:05:00Z">
        <w:r w:rsidR="00363CE3">
          <w:rPr>
            <w:rFonts w:ascii="Times Roman" w:hAnsi="Times Roman"/>
            <w:sz w:val="27"/>
            <w:szCs w:val="27"/>
          </w:rPr>
          <w:t xml:space="preserve">it </w:t>
        </w:r>
      </w:ins>
      <w:r w:rsidRPr="00527104">
        <w:rPr>
          <w:rFonts w:ascii="Times Roman" w:hAnsi="Times Roman"/>
          <w:sz w:val="27"/>
          <w:szCs w:val="27"/>
        </w:rPr>
        <w:t>important to test for these three hypotheses—β</w:t>
      </w:r>
      <w:r w:rsidRPr="00527104">
        <w:rPr>
          <w:rFonts w:ascii="Times Roman" w:hAnsi="Times Roman"/>
          <w:position w:val="-3"/>
          <w:sz w:val="19"/>
          <w:szCs w:val="19"/>
        </w:rPr>
        <w:t>3</w:t>
      </w:r>
      <w:r w:rsidRPr="00527104">
        <w:rPr>
          <w:rFonts w:ascii="Times Roman" w:hAnsi="Times Roman"/>
          <w:sz w:val="27"/>
          <w:szCs w:val="27"/>
        </w:rPr>
        <w:t>, β</w:t>
      </w:r>
      <w:r w:rsidRPr="00527104">
        <w:rPr>
          <w:rFonts w:ascii="Times Roman" w:hAnsi="Times Roman"/>
          <w:position w:val="-3"/>
          <w:sz w:val="19"/>
          <w:szCs w:val="19"/>
        </w:rPr>
        <w:t>4</w:t>
      </w:r>
      <w:ins w:id="375" w:author="S.D." w:date="2022-05-04T04:06:00Z">
        <w:r w:rsidR="00363CE3">
          <w:rPr>
            <w:rFonts w:ascii="Times Roman" w:hAnsi="Times Roman"/>
            <w:position w:val="-3"/>
            <w:sz w:val="19"/>
            <w:szCs w:val="19"/>
          </w:rPr>
          <w:t>,</w:t>
        </w:r>
      </w:ins>
      <w:r w:rsidRPr="00527104">
        <w:rPr>
          <w:rFonts w:ascii="Times Roman" w:hAnsi="Times Roman"/>
          <w:position w:val="-3"/>
          <w:sz w:val="19"/>
          <w:szCs w:val="19"/>
        </w:rPr>
        <w:t xml:space="preserve"> </w:t>
      </w:r>
      <w:r w:rsidRPr="00527104">
        <w:rPr>
          <w:rFonts w:ascii="Times Roman" w:hAnsi="Times Roman"/>
          <w:sz w:val="27"/>
          <w:szCs w:val="27"/>
        </w:rPr>
        <w:t>and β</w:t>
      </w:r>
      <w:r w:rsidRPr="00527104">
        <w:rPr>
          <w:rFonts w:ascii="Times Roman" w:hAnsi="Times Roman"/>
          <w:position w:val="-3"/>
          <w:sz w:val="19"/>
          <w:szCs w:val="19"/>
        </w:rPr>
        <w:t>5</w:t>
      </w:r>
      <w:r w:rsidRPr="00527104">
        <w:rPr>
          <w:rFonts w:ascii="Times Roman" w:hAnsi="Times Roman"/>
          <w:sz w:val="27"/>
          <w:szCs w:val="27"/>
        </w:rPr>
        <w:t>—as they are well-established (alternative) explanations in the vote-buying literature.</w:t>
      </w:r>
    </w:p>
    <w:p w14:paraId="582AF661" w14:textId="2B414F7E" w:rsidR="008C01C7" w:rsidRPr="00527104" w:rsidRDefault="002E0990">
      <w:pPr>
        <w:pStyle w:val="Default"/>
        <w:spacing w:before="0" w:after="240" w:line="240" w:lineRule="auto"/>
        <w:jc w:val="both"/>
        <w:rPr>
          <w:rFonts w:ascii="Times Roman" w:eastAsia="Times Roman" w:hAnsi="Times Roman" w:cs="Times Roman"/>
          <w:sz w:val="27"/>
          <w:szCs w:val="27"/>
        </w:rPr>
      </w:pPr>
      <w:r w:rsidRPr="00527104">
        <w:rPr>
          <w:rFonts w:ascii="Times Roman" w:hAnsi="Times Roman"/>
          <w:sz w:val="27"/>
          <w:szCs w:val="27"/>
        </w:rPr>
        <w:t xml:space="preserve">Simply put, if traditional vote-buying theories are correct, then we should expect that the larger the vote share, the less vote buying that occurs (because there </w:t>
      </w:r>
      <w:commentRangeStart w:id="376"/>
      <w:r w:rsidRPr="00527104">
        <w:rPr>
          <w:rFonts w:ascii="Times Roman" w:hAnsi="Times Roman"/>
          <w:sz w:val="27"/>
          <w:szCs w:val="27"/>
        </w:rPr>
        <w:t xml:space="preserve">are less risks </w:t>
      </w:r>
      <w:commentRangeEnd w:id="376"/>
      <w:r w:rsidR="00B54871">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376"/>
      </w:r>
      <w:r w:rsidRPr="00527104">
        <w:rPr>
          <w:rFonts w:ascii="Times Roman" w:hAnsi="Times Roman"/>
          <w:sz w:val="27"/>
          <w:szCs w:val="27"/>
        </w:rPr>
        <w:t>of losing the election)</w:t>
      </w:r>
      <w:ins w:id="377" w:author="S.D." w:date="2022-05-04T04:07:00Z">
        <w:r w:rsidR="00B54871">
          <w:rPr>
            <w:rFonts w:ascii="Times Roman" w:hAnsi="Times Roman"/>
            <w:sz w:val="27"/>
            <w:szCs w:val="27"/>
          </w:rPr>
          <w:t>;</w:t>
        </w:r>
      </w:ins>
      <w:del w:id="378" w:author="S.D." w:date="2022-05-04T04:07:00Z">
        <w:r w:rsidRPr="00527104" w:rsidDel="00B54871">
          <w:rPr>
            <w:rFonts w:ascii="Times Roman" w:hAnsi="Times Roman"/>
            <w:sz w:val="27"/>
            <w:szCs w:val="27"/>
          </w:rPr>
          <w:delText>,</w:delText>
        </w:r>
      </w:del>
      <w:r w:rsidRPr="00527104">
        <w:rPr>
          <w:rFonts w:ascii="Times Roman" w:hAnsi="Times Roman"/>
          <w:sz w:val="27"/>
          <w:szCs w:val="27"/>
        </w:rPr>
        <w:t xml:space="preserve"> sunk costs should not matter for vote buying</w:t>
      </w:r>
      <w:ins w:id="379" w:author="S.D." w:date="2022-05-04T04:07:00Z">
        <w:r w:rsidR="00B54871">
          <w:rPr>
            <w:rFonts w:ascii="Times Roman" w:hAnsi="Times Roman"/>
            <w:sz w:val="27"/>
            <w:szCs w:val="27"/>
          </w:rPr>
          <w:t>;</w:t>
        </w:r>
      </w:ins>
      <w:del w:id="380" w:author="S.D." w:date="2022-05-04T04:07:00Z">
        <w:r w:rsidRPr="00527104" w:rsidDel="00B54871">
          <w:rPr>
            <w:rFonts w:ascii="Times Roman" w:hAnsi="Times Roman"/>
            <w:sz w:val="27"/>
            <w:szCs w:val="27"/>
          </w:rPr>
          <w:delText>,</w:delText>
        </w:r>
      </w:del>
      <w:r w:rsidRPr="00527104">
        <w:rPr>
          <w:rFonts w:ascii="Times Roman" w:hAnsi="Times Roman"/>
          <w:sz w:val="27"/>
          <w:szCs w:val="27"/>
        </w:rPr>
        <w:t xml:space="preserve"> and pivotal voters should </w:t>
      </w:r>
      <w:commentRangeStart w:id="381"/>
      <w:r w:rsidRPr="00527104">
        <w:rPr>
          <w:rFonts w:ascii="Times Roman" w:hAnsi="Times Roman"/>
          <w:sz w:val="27"/>
          <w:szCs w:val="27"/>
        </w:rPr>
        <w:t>produce</w:t>
      </w:r>
      <w:commentRangeEnd w:id="381"/>
      <w:r w:rsidR="00B54871">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381"/>
      </w:r>
      <w:r w:rsidRPr="00527104">
        <w:rPr>
          <w:rFonts w:ascii="Times Roman" w:hAnsi="Times Roman"/>
          <w:sz w:val="27"/>
          <w:szCs w:val="27"/>
        </w:rPr>
        <w:t xml:space="preserve"> </w:t>
      </w:r>
      <w:commentRangeStart w:id="382"/>
      <w:r w:rsidRPr="00527104">
        <w:rPr>
          <w:rFonts w:ascii="Times Roman" w:hAnsi="Times Roman"/>
          <w:sz w:val="27"/>
          <w:szCs w:val="27"/>
        </w:rPr>
        <w:t xml:space="preserve">more expensive </w:t>
      </w:r>
      <w:commentRangeEnd w:id="382"/>
      <w:r w:rsidR="00B54871">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382"/>
      </w:r>
      <w:r w:rsidRPr="00527104">
        <w:rPr>
          <w:rFonts w:ascii="Times Roman" w:hAnsi="Times Roman"/>
          <w:sz w:val="27"/>
          <w:szCs w:val="27"/>
        </w:rPr>
        <w:t xml:space="preserve">vote-buying offers. Also, the </w:t>
      </w:r>
      <w:commentRangeStart w:id="383"/>
      <w:r w:rsidRPr="00527104">
        <w:rPr>
          <w:rFonts w:ascii="Times Roman" w:hAnsi="Times Roman"/>
          <w:sz w:val="27"/>
          <w:szCs w:val="27"/>
        </w:rPr>
        <w:t xml:space="preserve">closer a party is </w:t>
      </w:r>
      <w:commentRangeEnd w:id="383"/>
      <w:r w:rsidR="00B54871">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383"/>
      </w:r>
      <w:r w:rsidRPr="00527104">
        <w:rPr>
          <w:rFonts w:ascii="Times Roman" w:hAnsi="Times Roman"/>
          <w:sz w:val="27"/>
          <w:szCs w:val="27"/>
        </w:rPr>
        <w:t xml:space="preserve">to </w:t>
      </w:r>
      <w:ins w:id="384" w:author="S.D." w:date="2022-05-04T04:09:00Z">
        <w:r w:rsidR="00B54871">
          <w:rPr>
            <w:rFonts w:ascii="Times Roman" w:hAnsi="Times Roman"/>
            <w:sz w:val="27"/>
            <w:szCs w:val="27"/>
          </w:rPr>
          <w:t>a</w:t>
        </w:r>
      </w:ins>
      <w:del w:id="385" w:author="S.D." w:date="2022-05-04T04:09:00Z">
        <w:r w:rsidRPr="00527104" w:rsidDel="00B54871">
          <w:rPr>
            <w:rFonts w:ascii="Times Roman" w:hAnsi="Times Roman"/>
            <w:sz w:val="27"/>
            <w:szCs w:val="27"/>
          </w:rPr>
          <w:delText>the</w:delText>
        </w:r>
      </w:del>
      <w:r w:rsidRPr="00527104">
        <w:rPr>
          <w:rFonts w:ascii="Times Roman" w:hAnsi="Times Roman"/>
          <w:sz w:val="27"/>
          <w:szCs w:val="27"/>
        </w:rPr>
        <w:t xml:space="preserve"> voter is either positive for vote buying (core voter hypothesis) or negative (swing voter hypothesis). And finally, the bigger the budget of a party, the more </w:t>
      </w:r>
      <w:commentRangeStart w:id="386"/>
      <w:r w:rsidRPr="00527104">
        <w:rPr>
          <w:rFonts w:ascii="Times Roman" w:hAnsi="Times Roman"/>
          <w:sz w:val="27"/>
          <w:szCs w:val="27"/>
        </w:rPr>
        <w:t xml:space="preserve">(less) </w:t>
      </w:r>
      <w:commentRangeEnd w:id="386"/>
      <w:r w:rsidR="00B54871">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386"/>
      </w:r>
      <w:r w:rsidRPr="00527104">
        <w:rPr>
          <w:rFonts w:ascii="Times Roman" w:hAnsi="Times Roman"/>
          <w:sz w:val="27"/>
          <w:szCs w:val="27"/>
        </w:rPr>
        <w:t xml:space="preserve">vote buying. However, if the </w:t>
      </w:r>
      <w:commentRangeStart w:id="387"/>
      <w:r w:rsidRPr="00527104">
        <w:rPr>
          <w:rFonts w:ascii="Times Roman" w:hAnsi="Times Roman"/>
          <w:sz w:val="27"/>
          <w:szCs w:val="27"/>
        </w:rPr>
        <w:t>expectations</w:t>
      </w:r>
      <w:commentRangeEnd w:id="387"/>
      <w:r w:rsidR="001F348F">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387"/>
      </w:r>
      <w:r w:rsidRPr="00527104">
        <w:rPr>
          <w:rFonts w:ascii="Times Roman" w:hAnsi="Times Roman"/>
          <w:sz w:val="27"/>
          <w:szCs w:val="27"/>
        </w:rPr>
        <w:t xml:space="preserve"> conform with prospect theory, we should expect</w:t>
      </w:r>
      <w:ins w:id="388" w:author="S.D." w:date="2022-05-04T04:11:00Z">
        <w:r w:rsidR="001F348F">
          <w:rPr>
            <w:rFonts w:ascii="Times Roman" w:hAnsi="Times Roman"/>
            <w:sz w:val="27"/>
            <w:szCs w:val="27"/>
          </w:rPr>
          <w:t xml:space="preserve"> </w:t>
        </w:r>
      </w:ins>
      <w:r w:rsidRPr="00527104">
        <w:rPr>
          <w:rFonts w:ascii="Times Roman" w:hAnsi="Times Roman"/>
          <w:sz w:val="27"/>
          <w:szCs w:val="27"/>
        </w:rPr>
        <w:t>β</w:t>
      </w:r>
      <w:r w:rsidRPr="00527104">
        <w:rPr>
          <w:rFonts w:ascii="Times Roman" w:hAnsi="Times Roman"/>
          <w:position w:val="-3"/>
          <w:sz w:val="19"/>
          <w:szCs w:val="19"/>
        </w:rPr>
        <w:t xml:space="preserve">1 </w:t>
      </w:r>
      <w:r w:rsidRPr="00527104">
        <w:rPr>
          <w:rFonts w:ascii="Times Roman" w:hAnsi="Times Roman"/>
          <w:sz w:val="27"/>
          <w:szCs w:val="27"/>
        </w:rPr>
        <w:t>&gt;</w:t>
      </w:r>
      <w:ins w:id="389" w:author="S.D." w:date="2022-05-04T04:11:00Z">
        <w:r w:rsidR="001F348F">
          <w:rPr>
            <w:rFonts w:ascii="Times Roman" w:hAnsi="Times Roman"/>
            <w:sz w:val="27"/>
            <w:szCs w:val="27"/>
          </w:rPr>
          <w:t xml:space="preserve"> </w:t>
        </w:r>
      </w:ins>
      <w:r w:rsidRPr="00527104">
        <w:rPr>
          <w:rFonts w:ascii="Times Roman" w:hAnsi="Times Roman"/>
          <w:sz w:val="27"/>
          <w:szCs w:val="27"/>
        </w:rPr>
        <w:t>0 and β</w:t>
      </w:r>
      <w:r w:rsidRPr="00527104">
        <w:rPr>
          <w:rFonts w:ascii="Times Roman" w:hAnsi="Times Roman"/>
          <w:position w:val="-3"/>
          <w:sz w:val="19"/>
          <w:szCs w:val="19"/>
        </w:rPr>
        <w:t xml:space="preserve">2 </w:t>
      </w:r>
      <w:r w:rsidRPr="00527104">
        <w:rPr>
          <w:rFonts w:ascii="Times Roman" w:hAnsi="Times Roman"/>
          <w:sz w:val="27"/>
          <w:szCs w:val="27"/>
        </w:rPr>
        <w:t>&lt;</w:t>
      </w:r>
      <w:ins w:id="390" w:author="S.D." w:date="2022-05-04T04:11:00Z">
        <w:r w:rsidR="001F348F">
          <w:rPr>
            <w:rFonts w:ascii="Times Roman" w:hAnsi="Times Roman"/>
            <w:sz w:val="27"/>
            <w:szCs w:val="27"/>
          </w:rPr>
          <w:t xml:space="preserve"> </w:t>
        </w:r>
      </w:ins>
      <w:r w:rsidRPr="00527104">
        <w:rPr>
          <w:rFonts w:ascii="Times Roman" w:hAnsi="Times Roman"/>
          <w:sz w:val="27"/>
          <w:szCs w:val="27"/>
        </w:rPr>
        <w:t>0.</w:t>
      </w:r>
    </w:p>
    <w:p w14:paraId="033AD40A" w14:textId="77777777" w:rsidR="008C01C7" w:rsidRPr="00527104" w:rsidRDefault="002E0990">
      <w:pPr>
        <w:pStyle w:val="Default"/>
        <w:spacing w:before="0" w:after="240" w:line="240" w:lineRule="auto"/>
        <w:jc w:val="center"/>
        <w:rPr>
          <w:rFonts w:ascii="Times Roman" w:eastAsia="Times Roman" w:hAnsi="Times Roman" w:cs="Times Roman"/>
          <w:b/>
          <w:bCs/>
          <w:sz w:val="27"/>
          <w:szCs w:val="27"/>
        </w:rPr>
      </w:pPr>
      <w:r w:rsidRPr="00527104">
        <w:rPr>
          <w:rFonts w:ascii="Times Roman" w:hAnsi="Times Roman"/>
          <w:b/>
          <w:bCs/>
          <w:sz w:val="27"/>
          <w:szCs w:val="27"/>
        </w:rPr>
        <w:t>[FIGURE ABOUT HERE]</w:t>
      </w:r>
    </w:p>
    <w:p w14:paraId="02E52D39"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b/>
          <w:bCs/>
        </w:rPr>
        <w:t>Figure 4</w:t>
      </w:r>
      <w:r w:rsidRPr="00527104">
        <w:rPr>
          <w:rFonts w:ascii="Times Roman" w:hAnsi="Times Roman"/>
        </w:rPr>
        <w:t xml:space="preserve">: Predicted Values of Vote-Buying </w:t>
      </w:r>
      <w:commentRangeStart w:id="391"/>
      <w:r w:rsidRPr="00527104">
        <w:rPr>
          <w:rFonts w:ascii="Times Roman" w:hAnsi="Times Roman"/>
        </w:rPr>
        <w:t>Offer</w:t>
      </w:r>
      <w:commentRangeEnd w:id="391"/>
      <w:r w:rsidR="007D3C42">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391"/>
      </w:r>
      <w:r w:rsidRPr="00527104">
        <w:rPr>
          <w:rFonts w:ascii="Times Roman" w:hAnsi="Times Roman"/>
        </w:rPr>
        <w:t xml:space="preserve">. </w:t>
      </w:r>
    </w:p>
    <w:p w14:paraId="2D048FEB" w14:textId="3ADCEAF3"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b/>
          <w:bCs/>
        </w:rPr>
        <w:t>Figure Note</w:t>
      </w:r>
      <w:r w:rsidRPr="00527104">
        <w:rPr>
          <w:rFonts w:ascii="Times Roman" w:hAnsi="Times Roman"/>
        </w:rPr>
        <w:t>: Based on the OLS estimates in Table A2, the figure shows the predicted values of the offer made by the party expressed in experimental points. Confidence intervals were constructed using robust standard errors (as shown in Table A2). Substantively, the figure shows that experimental subjects avoid losses by over-securing electoral support even in favorable contexts (</w:t>
      </w:r>
      <w:ins w:id="392" w:author="S.D." w:date="2022-05-04T05:28:00Z">
        <w:r w:rsidR="00B875E5">
          <w:rPr>
            <w:rFonts w:ascii="Times Roman" w:hAnsi="Times Roman"/>
          </w:rPr>
          <w:t>P</w:t>
        </w:r>
      </w:ins>
      <w:del w:id="393" w:author="S.D." w:date="2022-05-04T05:28:00Z">
        <w:r w:rsidRPr="00527104" w:rsidDel="00B875E5">
          <w:rPr>
            <w:rFonts w:ascii="Times Roman" w:hAnsi="Times Roman"/>
          </w:rPr>
          <w:delText>p</w:delText>
        </w:r>
      </w:del>
      <w:r w:rsidRPr="00527104">
        <w:rPr>
          <w:rFonts w:ascii="Times Roman" w:hAnsi="Times Roman"/>
        </w:rPr>
        <w:t>anel 1) and that they do consider sunk costs and try to recover losses in the short run by spending more on vote buying (</w:t>
      </w:r>
      <w:ins w:id="394" w:author="S.D." w:date="2022-05-04T05:28:00Z">
        <w:r w:rsidR="00B875E5">
          <w:rPr>
            <w:rFonts w:ascii="Times Roman" w:hAnsi="Times Roman"/>
          </w:rPr>
          <w:t>P</w:t>
        </w:r>
      </w:ins>
      <w:del w:id="395" w:author="S.D." w:date="2022-05-04T05:28:00Z">
        <w:r w:rsidRPr="00527104" w:rsidDel="00B875E5">
          <w:rPr>
            <w:rFonts w:ascii="Times Roman" w:hAnsi="Times Roman"/>
          </w:rPr>
          <w:delText>p</w:delText>
        </w:r>
      </w:del>
      <w:r w:rsidRPr="00527104">
        <w:rPr>
          <w:rFonts w:ascii="Times Roman" w:hAnsi="Times Roman"/>
        </w:rPr>
        <w:t>anel 2). Panel 3 indicates that parties spend more on vote buying for voters closer to their ideological preferences. Panel 4 shows that larger party budgets incentivize more spending on vote buying</w:t>
      </w:r>
      <w:del w:id="396" w:author="S.D." w:date="2022-05-04T05:28:00Z">
        <w:r w:rsidRPr="00527104" w:rsidDel="00B875E5">
          <w:rPr>
            <w:rFonts w:ascii="Times Roman" w:hAnsi="Times Roman"/>
          </w:rPr>
          <w:delText>,</w:delText>
        </w:r>
      </w:del>
      <w:r w:rsidRPr="00527104">
        <w:rPr>
          <w:rFonts w:ascii="Times Roman" w:hAnsi="Times Roman"/>
        </w:rPr>
        <w:t xml:space="preserve"> and that parties do not necessarily consider whether </w:t>
      </w:r>
      <w:commentRangeStart w:id="397"/>
      <w:r w:rsidRPr="00527104">
        <w:rPr>
          <w:rFonts w:ascii="Times Roman" w:hAnsi="Times Roman"/>
        </w:rPr>
        <w:t>the voter</w:t>
      </w:r>
      <w:commentRangeEnd w:id="397"/>
      <w:r w:rsidR="00160881">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397"/>
      </w:r>
      <w:r w:rsidRPr="00527104">
        <w:rPr>
          <w:rFonts w:ascii="Times Roman" w:hAnsi="Times Roman"/>
        </w:rPr>
        <w:t xml:space="preserve"> is pivotal or not (</w:t>
      </w:r>
      <w:ins w:id="398" w:author="S.D." w:date="2022-05-04T05:28:00Z">
        <w:r w:rsidR="00B875E5">
          <w:rPr>
            <w:rFonts w:ascii="Times Roman" w:hAnsi="Times Roman"/>
          </w:rPr>
          <w:t>P</w:t>
        </w:r>
      </w:ins>
      <w:del w:id="399" w:author="S.D." w:date="2022-05-04T05:28:00Z">
        <w:r w:rsidRPr="00527104" w:rsidDel="00B875E5">
          <w:rPr>
            <w:rFonts w:ascii="Times Roman" w:hAnsi="Times Roman"/>
          </w:rPr>
          <w:delText>p</w:delText>
        </w:r>
      </w:del>
      <w:r w:rsidRPr="00527104">
        <w:rPr>
          <w:rFonts w:ascii="Times Roman" w:hAnsi="Times Roman"/>
        </w:rPr>
        <w:t xml:space="preserve">anel 5). </w:t>
      </w:r>
    </w:p>
    <w:p w14:paraId="2311FB4B" w14:textId="7331272E"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Substantive results are shown in Figure 4 (regression table is shown in Table A2). Overall, </w:t>
      </w:r>
      <w:ins w:id="400" w:author="S.D." w:date="2022-05-04T05:29:00Z">
        <w:r w:rsidR="00B87281">
          <w:rPr>
            <w:rFonts w:ascii="Times Roman" w:hAnsi="Times Roman"/>
            <w:sz w:val="27"/>
            <w:szCs w:val="27"/>
          </w:rPr>
          <w:t xml:space="preserve">the </w:t>
        </w:r>
      </w:ins>
      <w:r w:rsidRPr="00527104">
        <w:rPr>
          <w:rFonts w:ascii="Times Roman" w:hAnsi="Times Roman"/>
          <w:sz w:val="27"/>
          <w:szCs w:val="27"/>
        </w:rPr>
        <w:t xml:space="preserve">results clearly depart from the theoretical expectations of traditional vote-buying theories and widely support prospect theory. This is particularly relevant given that the experiment was designed according to classical economic voting games. </w:t>
      </w:r>
    </w:p>
    <w:p w14:paraId="03E21EAD" w14:textId="137C64CC"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First, parties do not buy more votes when they are losing the election but when they are winning the election. As </w:t>
      </w:r>
      <w:ins w:id="401" w:author="S.D." w:date="2022-05-04T05:29:00Z">
        <w:r w:rsidR="00B87281">
          <w:rPr>
            <w:rFonts w:ascii="Times Roman" w:hAnsi="Times Roman"/>
            <w:sz w:val="27"/>
            <w:szCs w:val="27"/>
          </w:rPr>
          <w:t>P</w:t>
        </w:r>
      </w:ins>
      <w:del w:id="402" w:author="S.D." w:date="2022-05-04T05:29:00Z">
        <w:r w:rsidRPr="00527104" w:rsidDel="00B87281">
          <w:rPr>
            <w:rFonts w:ascii="Times Roman" w:hAnsi="Times Roman"/>
            <w:sz w:val="27"/>
            <w:szCs w:val="27"/>
          </w:rPr>
          <w:delText>p</w:delText>
        </w:r>
      </w:del>
      <w:r w:rsidRPr="00527104">
        <w:rPr>
          <w:rFonts w:ascii="Times Roman" w:hAnsi="Times Roman"/>
          <w:sz w:val="27"/>
          <w:szCs w:val="27"/>
        </w:rPr>
        <w:t xml:space="preserve">anel 1 in Figure 4 shows, as vote share increases, e.g., as parties have accumulated more electoral assets (i.e., domain of gains), experimental subjects playing the party role consistently buy more votes, not </w:t>
      </w:r>
      <w:ins w:id="403" w:author="S.D." w:date="2022-05-04T05:29:00Z">
        <w:r w:rsidR="00B87281">
          <w:rPr>
            <w:rFonts w:ascii="Times Roman" w:hAnsi="Times Roman"/>
            <w:sz w:val="27"/>
            <w:szCs w:val="27"/>
          </w:rPr>
          <w:t>fewer</w:t>
        </w:r>
      </w:ins>
      <w:del w:id="404" w:author="S.D." w:date="2022-05-04T05:29:00Z">
        <w:r w:rsidRPr="00527104" w:rsidDel="00B87281">
          <w:rPr>
            <w:rFonts w:ascii="Times Roman" w:hAnsi="Times Roman"/>
            <w:sz w:val="27"/>
            <w:szCs w:val="27"/>
          </w:rPr>
          <w:delText>less</w:delText>
        </w:r>
      </w:del>
      <w:r w:rsidRPr="00527104">
        <w:rPr>
          <w:rFonts w:ascii="Times Roman" w:hAnsi="Times Roman"/>
          <w:sz w:val="27"/>
          <w:szCs w:val="27"/>
        </w:rPr>
        <w:t xml:space="preserve">. This finding goes </w:t>
      </w:r>
      <w:r w:rsidRPr="00527104">
        <w:rPr>
          <w:rFonts w:ascii="Times Roman" w:hAnsi="Times Roman"/>
          <w:sz w:val="27"/>
          <w:szCs w:val="27"/>
        </w:rPr>
        <w:lastRenderedPageBreak/>
        <w:t>against predictions based on expected utility theory, widely supporting prospect theory. As the latter predicts, decision-makers in the domain of gains—i.e., parties winning the election—tend to be loss</w:t>
      </w:r>
      <w:ins w:id="405" w:author="S.D." w:date="2022-05-04T05:33:00Z">
        <w:r w:rsidR="00951A07">
          <w:rPr>
            <w:rFonts w:ascii="Times Roman" w:hAnsi="Times Roman"/>
            <w:sz w:val="27"/>
            <w:szCs w:val="27"/>
          </w:rPr>
          <w:t>-</w:t>
        </w:r>
      </w:ins>
      <w:del w:id="406" w:author="S.D." w:date="2022-05-04T05:33:00Z">
        <w:r w:rsidRPr="00527104" w:rsidDel="00951A07">
          <w:rPr>
            <w:rFonts w:ascii="Times Roman" w:hAnsi="Times Roman"/>
            <w:sz w:val="27"/>
            <w:szCs w:val="27"/>
          </w:rPr>
          <w:delText xml:space="preserve"> </w:delText>
        </w:r>
      </w:del>
      <w:r w:rsidRPr="00527104">
        <w:rPr>
          <w:rFonts w:ascii="Times Roman" w:hAnsi="Times Roman"/>
          <w:sz w:val="27"/>
          <w:szCs w:val="27"/>
        </w:rPr>
        <w:t xml:space="preserve">averse (Kahneman, Knetsch, and Thaler 1991) </w:t>
      </w:r>
      <w:ins w:id="407" w:author="S.D." w:date="2022-05-04T05:33:00Z">
        <w:r w:rsidR="00951A07">
          <w:rPr>
            <w:rFonts w:ascii="Times Roman" w:hAnsi="Times Roman"/>
            <w:sz w:val="27"/>
            <w:szCs w:val="27"/>
          </w:rPr>
          <w:t xml:space="preserve">with </w:t>
        </w:r>
      </w:ins>
      <w:r w:rsidRPr="00527104">
        <w:rPr>
          <w:rFonts w:ascii="Times Roman" w:hAnsi="Times Roman"/>
          <w:sz w:val="27"/>
          <w:szCs w:val="27"/>
        </w:rPr>
        <w:t xml:space="preserve">respect to their current endowments (Kahneman, Knetsch, and Thaler 1990). As Levy (1997, p. 91) explains it, in the domain of gains, </w:t>
      </w:r>
      <w:r w:rsidRPr="00527104">
        <w:rPr>
          <w:rFonts w:ascii="Times Roman" w:hAnsi="Times Roman"/>
          <w:sz w:val="27"/>
          <w:szCs w:val="27"/>
          <w:rtl/>
        </w:rPr>
        <w:t>“</w:t>
      </w:r>
      <w:r w:rsidRPr="00527104">
        <w:rPr>
          <w:rFonts w:ascii="Times Roman" w:hAnsi="Times Roman"/>
          <w:sz w:val="27"/>
          <w:szCs w:val="27"/>
        </w:rPr>
        <w:t>an individual will treat the possibility of a subsequent setback as a loss rather than as a foregone gain</w:t>
      </w:r>
      <w:del w:id="408" w:author="S.D." w:date="2022-05-04T05:34:00Z">
        <w:r w:rsidRPr="00527104" w:rsidDel="00951A07">
          <w:rPr>
            <w:rFonts w:ascii="Times Roman" w:hAnsi="Times Roman"/>
            <w:sz w:val="27"/>
            <w:szCs w:val="27"/>
          </w:rPr>
          <w:delText>,</w:delText>
        </w:r>
      </w:del>
      <w:r w:rsidRPr="00527104">
        <w:rPr>
          <w:rFonts w:ascii="Times Roman" w:hAnsi="Times Roman"/>
          <w:sz w:val="27"/>
          <w:szCs w:val="27"/>
        </w:rPr>
        <w:t>”</w:t>
      </w:r>
      <w:r w:rsidRPr="00527104">
        <w:rPr>
          <w:rFonts w:ascii="Times Roman" w:hAnsi="Times Roman"/>
          <w:position w:val="10"/>
          <w:sz w:val="19"/>
          <w:szCs w:val="19"/>
        </w:rPr>
        <w:t xml:space="preserve">24 </w:t>
      </w:r>
      <w:r w:rsidRPr="00527104">
        <w:rPr>
          <w:rFonts w:ascii="Times Roman" w:hAnsi="Times Roman"/>
          <w:sz w:val="27"/>
          <w:szCs w:val="27"/>
        </w:rPr>
        <w:t xml:space="preserve">and consequently </w:t>
      </w:r>
      <w:r w:rsidRPr="00527104">
        <w:rPr>
          <w:rFonts w:ascii="Times Roman" w:hAnsi="Times Roman"/>
          <w:sz w:val="27"/>
          <w:szCs w:val="27"/>
          <w:rtl/>
        </w:rPr>
        <w:t>“</w:t>
      </w:r>
      <w:r w:rsidRPr="00527104">
        <w:rPr>
          <w:rFonts w:ascii="Times Roman" w:hAnsi="Times Roman"/>
          <w:sz w:val="27"/>
          <w:szCs w:val="27"/>
        </w:rPr>
        <w:t>engage in risk-seeking behavior to maintain her cumulative gains against that loss.” Thus, these statistical results seem to support the idea that parties in the domain of gains will give more weight to potential losses due to loss aversion (Schumacher et al. 2015, p. 1042), and thus overdo their spending</w:t>
      </w:r>
      <w:del w:id="409" w:author="S.D." w:date="2022-05-04T05:34:00Z">
        <w:r w:rsidRPr="00527104" w:rsidDel="00951A07">
          <w:rPr>
            <w:rFonts w:ascii="Times Roman" w:hAnsi="Times Roman"/>
            <w:sz w:val="27"/>
            <w:szCs w:val="27"/>
          </w:rPr>
          <w:delText>s</w:delText>
        </w:r>
      </w:del>
      <w:r w:rsidRPr="00527104">
        <w:rPr>
          <w:rFonts w:ascii="Times Roman" w:hAnsi="Times Roman"/>
          <w:sz w:val="27"/>
          <w:szCs w:val="27"/>
        </w:rPr>
        <w:t xml:space="preserve"> on vote buying to counteract the unbearable idea of losing already acquired electoral assets (political base). </w:t>
      </w:r>
    </w:p>
    <w:p w14:paraId="14BF8FB1" w14:textId="1A388D83"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Second, </w:t>
      </w:r>
      <w:ins w:id="410" w:author="S.D." w:date="2022-05-04T05:34:00Z">
        <w:r w:rsidR="00951A07">
          <w:rPr>
            <w:rFonts w:ascii="Times Roman" w:hAnsi="Times Roman"/>
            <w:sz w:val="27"/>
            <w:szCs w:val="27"/>
          </w:rPr>
          <w:t>P</w:t>
        </w:r>
      </w:ins>
      <w:del w:id="411" w:author="S.D." w:date="2022-05-04T05:34:00Z">
        <w:r w:rsidRPr="00527104" w:rsidDel="00951A07">
          <w:rPr>
            <w:rFonts w:ascii="Times Roman" w:hAnsi="Times Roman"/>
            <w:sz w:val="27"/>
            <w:szCs w:val="27"/>
          </w:rPr>
          <w:delText>p</w:delText>
        </w:r>
      </w:del>
      <w:r w:rsidRPr="00527104">
        <w:rPr>
          <w:rFonts w:ascii="Times Roman" w:hAnsi="Times Roman"/>
          <w:sz w:val="27"/>
          <w:szCs w:val="27"/>
        </w:rPr>
        <w:t xml:space="preserve">anel 2 in Figure 4 suggests that parties will consider sunk costs in their calculations and will buy more votes </w:t>
      </w:r>
      <w:commentRangeStart w:id="412"/>
      <w:r w:rsidRPr="00527104">
        <w:rPr>
          <w:rFonts w:ascii="Times Roman" w:hAnsi="Times Roman"/>
          <w:sz w:val="27"/>
          <w:szCs w:val="27"/>
        </w:rPr>
        <w:t>when</w:t>
      </w:r>
      <w:commentRangeEnd w:id="412"/>
      <w:r w:rsidR="00951A07">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412"/>
      </w:r>
      <w:r w:rsidRPr="00527104">
        <w:rPr>
          <w:rFonts w:ascii="Times Roman" w:hAnsi="Times Roman"/>
          <w:sz w:val="27"/>
          <w:szCs w:val="27"/>
        </w:rPr>
        <w:t xml:space="preserve"> experiencing prior losses. That is, when parties are in the domain of losses (parties that have spent or lost a considerable amount of resources in the past) will be more risk-seeking and gamble more money on vote buying. Similarly, these results widely depart from what expected utility theory predicts. According to </w:t>
      </w:r>
      <w:ins w:id="413" w:author="S.D." w:date="2022-05-04T07:45:00Z">
        <w:r w:rsidR="00DC56C5">
          <w:rPr>
            <w:rFonts w:ascii="Times Roman" w:hAnsi="Times Roman"/>
            <w:sz w:val="27"/>
            <w:szCs w:val="27"/>
          </w:rPr>
          <w:t xml:space="preserve">explanations based on </w:t>
        </w:r>
      </w:ins>
      <w:r w:rsidRPr="00527104">
        <w:rPr>
          <w:rFonts w:ascii="Times Roman" w:hAnsi="Times Roman"/>
          <w:sz w:val="27"/>
          <w:szCs w:val="27"/>
        </w:rPr>
        <w:t>expected</w:t>
      </w:r>
      <w:ins w:id="414" w:author="S.D." w:date="2022-05-04T07:45:00Z">
        <w:r w:rsidR="00DC56C5">
          <w:rPr>
            <w:rFonts w:ascii="Times Roman" w:hAnsi="Times Roman"/>
            <w:sz w:val="27"/>
            <w:szCs w:val="27"/>
          </w:rPr>
          <w:t xml:space="preserve"> </w:t>
        </w:r>
      </w:ins>
      <w:del w:id="415" w:author="S.D." w:date="2022-05-04T07:45:00Z">
        <w:r w:rsidRPr="00527104" w:rsidDel="00DC56C5">
          <w:rPr>
            <w:rFonts w:ascii="Times Roman" w:hAnsi="Times Roman"/>
            <w:sz w:val="27"/>
            <w:szCs w:val="27"/>
          </w:rPr>
          <w:delText>-</w:delText>
        </w:r>
      </w:del>
      <w:r w:rsidRPr="00527104">
        <w:rPr>
          <w:rFonts w:ascii="Times Roman" w:hAnsi="Times Roman"/>
          <w:sz w:val="27"/>
          <w:szCs w:val="27"/>
        </w:rPr>
        <w:t>value</w:t>
      </w:r>
      <w:del w:id="416" w:author="S.D." w:date="2022-05-04T07:45:00Z">
        <w:r w:rsidRPr="00527104" w:rsidDel="00DC56C5">
          <w:rPr>
            <w:rFonts w:ascii="Times Roman" w:hAnsi="Times Roman"/>
            <w:sz w:val="27"/>
            <w:szCs w:val="27"/>
          </w:rPr>
          <w:delText xml:space="preserve"> explanations</w:delText>
        </w:r>
      </w:del>
      <w:r w:rsidRPr="00527104">
        <w:rPr>
          <w:rFonts w:ascii="Times Roman" w:hAnsi="Times Roman"/>
          <w:sz w:val="27"/>
          <w:szCs w:val="27"/>
        </w:rPr>
        <w:t xml:space="preserve">, sunk costs should not matter when making a decision. However, our statistical </w:t>
      </w:r>
      <w:commentRangeStart w:id="417"/>
      <w:r w:rsidRPr="00527104">
        <w:rPr>
          <w:rFonts w:ascii="Times Roman" w:hAnsi="Times Roman"/>
          <w:sz w:val="27"/>
          <w:szCs w:val="27"/>
        </w:rPr>
        <w:t xml:space="preserve">analyses strongly suggests </w:t>
      </w:r>
      <w:commentRangeEnd w:id="417"/>
      <w:r w:rsidR="00951A07">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417"/>
      </w:r>
      <w:r w:rsidRPr="00527104">
        <w:rPr>
          <w:rFonts w:ascii="Times Roman" w:hAnsi="Times Roman"/>
          <w:sz w:val="27"/>
          <w:szCs w:val="27"/>
        </w:rPr>
        <w:t>that agents (parties) do consider historical spendings and lo</w:t>
      </w:r>
      <w:ins w:id="418" w:author="S.D." w:date="2022-05-04T05:37:00Z">
        <w:r w:rsidR="00951A07">
          <w:rPr>
            <w:rFonts w:ascii="Times Roman" w:hAnsi="Times Roman"/>
            <w:sz w:val="27"/>
            <w:szCs w:val="27"/>
          </w:rPr>
          <w:t>s</w:t>
        </w:r>
      </w:ins>
      <w:r w:rsidRPr="00527104">
        <w:rPr>
          <w:rFonts w:ascii="Times Roman" w:hAnsi="Times Roman"/>
          <w:sz w:val="27"/>
          <w:szCs w:val="27"/>
        </w:rPr>
        <w:t xml:space="preserve">ses in their decision-making processes. The scope of the proposed framework pays special </w:t>
      </w:r>
      <w:r w:rsidRPr="00527104">
        <w:rPr>
          <w:rFonts w:ascii="Times Roman" w:hAnsi="Times Roman"/>
          <w:sz w:val="27"/>
          <w:szCs w:val="27"/>
          <w:rtl/>
        </w:rPr>
        <w:t>“</w:t>
      </w:r>
      <w:r w:rsidRPr="00527104">
        <w:rPr>
          <w:rFonts w:ascii="Times Roman" w:hAnsi="Times Roman"/>
          <w:sz w:val="27"/>
          <w:szCs w:val="27"/>
        </w:rPr>
        <w:t xml:space="preserve">attention to losses” (McDermott 2004, p. 298), which in practice means that agents systematically give more weight to losses than to commensurate gains. Accordingly, our statistical analyses show that parties gamble more on vote buying because they feel the need to </w:t>
      </w:r>
      <w:r w:rsidRPr="00527104">
        <w:rPr>
          <w:rFonts w:ascii="Times Roman" w:hAnsi="Times Roman"/>
          <w:sz w:val="27"/>
          <w:szCs w:val="27"/>
          <w:rtl/>
        </w:rPr>
        <w:t>“</w:t>
      </w:r>
      <w:r w:rsidRPr="00527104">
        <w:rPr>
          <w:rFonts w:ascii="Times Roman" w:hAnsi="Times Roman"/>
          <w:sz w:val="27"/>
          <w:szCs w:val="27"/>
        </w:rPr>
        <w:t xml:space="preserve">break even.” </w:t>
      </w:r>
    </w:p>
    <w:p w14:paraId="13F83FA9" w14:textId="26B46B91"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As per Equation 1, these main estimated treatment effects were calculated considering the contribution of other possible rival explanations of vote buying—i.e., core/swing voter, party resources</w:t>
      </w:r>
      <w:ins w:id="419" w:author="S.D." w:date="2022-05-04T05:37:00Z">
        <w:r w:rsidR="000F1912">
          <w:rPr>
            <w:rFonts w:ascii="Times Roman" w:hAnsi="Times Roman"/>
            <w:sz w:val="27"/>
            <w:szCs w:val="27"/>
          </w:rPr>
          <w:t>,</w:t>
        </w:r>
      </w:ins>
      <w:r w:rsidRPr="00527104">
        <w:rPr>
          <w:rFonts w:ascii="Times Roman" w:hAnsi="Times Roman"/>
          <w:sz w:val="27"/>
          <w:szCs w:val="27"/>
        </w:rPr>
        <w:t xml:space="preserve"> and pivotal voter</w:t>
      </w:r>
      <w:ins w:id="420" w:author="S.D." w:date="2022-05-04T05:37:00Z">
        <w:r w:rsidR="000F1912">
          <w:rPr>
            <w:rFonts w:ascii="Times Roman" w:hAnsi="Times Roman"/>
            <w:sz w:val="27"/>
            <w:szCs w:val="27"/>
          </w:rPr>
          <w:t>s</w:t>
        </w:r>
      </w:ins>
      <w:r w:rsidRPr="00527104">
        <w:rPr>
          <w:rFonts w:ascii="Times Roman" w:hAnsi="Times Roman"/>
          <w:sz w:val="27"/>
          <w:szCs w:val="27"/>
        </w:rPr>
        <w:t xml:space="preserve">. In </w:t>
      </w:r>
      <w:ins w:id="421" w:author="S.D." w:date="2022-05-04T05:37:00Z">
        <w:r w:rsidR="000F1912">
          <w:rPr>
            <w:rFonts w:ascii="Times Roman" w:hAnsi="Times Roman"/>
            <w:sz w:val="27"/>
            <w:szCs w:val="27"/>
          </w:rPr>
          <w:t>P</w:t>
        </w:r>
      </w:ins>
      <w:del w:id="422" w:author="S.D." w:date="2022-05-04T05:37:00Z">
        <w:r w:rsidRPr="00527104" w:rsidDel="000F1912">
          <w:rPr>
            <w:rFonts w:ascii="Times Roman" w:hAnsi="Times Roman"/>
            <w:sz w:val="27"/>
            <w:szCs w:val="27"/>
          </w:rPr>
          <w:delText>p</w:delText>
        </w:r>
      </w:del>
      <w:r w:rsidRPr="00527104">
        <w:rPr>
          <w:rFonts w:ascii="Times Roman" w:hAnsi="Times Roman"/>
          <w:sz w:val="27"/>
          <w:szCs w:val="27"/>
        </w:rPr>
        <w:t>anel 3 of Figure 4</w:t>
      </w:r>
      <w:ins w:id="423" w:author="S.D." w:date="2022-05-04T05:37:00Z">
        <w:r w:rsidR="000F1912">
          <w:rPr>
            <w:rFonts w:ascii="Times Roman" w:hAnsi="Times Roman"/>
            <w:sz w:val="27"/>
            <w:szCs w:val="27"/>
          </w:rPr>
          <w:t>,</w:t>
        </w:r>
      </w:ins>
      <w:r w:rsidRPr="00527104">
        <w:rPr>
          <w:rFonts w:ascii="Times Roman" w:hAnsi="Times Roman"/>
          <w:sz w:val="27"/>
          <w:szCs w:val="27"/>
        </w:rPr>
        <w:t xml:space="preserve"> we find that the smaller the party</w:t>
      </w:r>
      <w:ins w:id="424" w:author="S.D." w:date="2022-05-04T05:38:00Z">
        <w:r w:rsidR="000F1912">
          <w:rPr>
            <w:rFonts w:ascii="Times Roman" w:hAnsi="Times Roman"/>
            <w:sz w:val="27"/>
            <w:szCs w:val="27"/>
          </w:rPr>
          <w:t>–</w:t>
        </w:r>
      </w:ins>
      <w:del w:id="425" w:author="S.D." w:date="2022-05-04T05:38:00Z">
        <w:r w:rsidRPr="00527104" w:rsidDel="000F1912">
          <w:rPr>
            <w:rFonts w:ascii="Times Roman" w:hAnsi="Times Roman"/>
            <w:sz w:val="27"/>
            <w:szCs w:val="27"/>
          </w:rPr>
          <w:delText>-</w:delText>
        </w:r>
      </w:del>
      <w:r w:rsidRPr="00527104">
        <w:rPr>
          <w:rFonts w:ascii="Times Roman" w:hAnsi="Times Roman"/>
          <w:sz w:val="27"/>
          <w:szCs w:val="27"/>
        </w:rPr>
        <w:t>voter distance, the more frequent the vote-buying offer is. In other words, we find some support for the core voter hypothesis: political parties buy more votes from voters that are ideologically closer to them (not farther away). However, and counter to traditional core voter expectations, we also find that political parties buy these votes at relatively higher prices (not lower). While we leave a more thorough explanation of this particular finding for future research, these results seem to suggest that</w:t>
      </w:r>
      <w:ins w:id="426" w:author="S.D." w:date="2022-05-04T07:45:00Z">
        <w:r w:rsidR="00DC56C5">
          <w:rPr>
            <w:rFonts w:ascii="Times Roman" w:hAnsi="Times Roman"/>
            <w:sz w:val="27"/>
            <w:szCs w:val="27"/>
          </w:rPr>
          <w:t>,</w:t>
        </w:r>
      </w:ins>
      <w:r w:rsidRPr="00527104">
        <w:rPr>
          <w:rFonts w:ascii="Times Roman" w:hAnsi="Times Roman"/>
          <w:sz w:val="27"/>
          <w:szCs w:val="27"/>
        </w:rPr>
        <w:t xml:space="preserve"> in fact</w:t>
      </w:r>
      <w:ins w:id="427" w:author="S.D." w:date="2022-05-04T07:45:00Z">
        <w:r w:rsidR="00DC56C5">
          <w:rPr>
            <w:rFonts w:ascii="Times Roman" w:hAnsi="Times Roman"/>
            <w:sz w:val="27"/>
            <w:szCs w:val="27"/>
          </w:rPr>
          <w:t>,</w:t>
        </w:r>
      </w:ins>
      <w:r w:rsidRPr="00527104">
        <w:rPr>
          <w:rFonts w:ascii="Times Roman" w:hAnsi="Times Roman"/>
          <w:sz w:val="27"/>
          <w:szCs w:val="27"/>
        </w:rPr>
        <w:t xml:space="preserve"> parties find unacceptable the idea of losing their own supporters, so they buy them off more aggressively by over</w:t>
      </w:r>
      <w:del w:id="428" w:author="S.D." w:date="2022-05-04T05:39:00Z">
        <w:r w:rsidRPr="00527104" w:rsidDel="000F1912">
          <w:rPr>
            <w:rFonts w:ascii="Times Roman" w:hAnsi="Times Roman"/>
            <w:sz w:val="27"/>
            <w:szCs w:val="27"/>
          </w:rPr>
          <w:delText>-</w:delText>
        </w:r>
      </w:del>
      <w:r w:rsidRPr="00527104">
        <w:rPr>
          <w:rFonts w:ascii="Times Roman" w:hAnsi="Times Roman"/>
          <w:sz w:val="27"/>
          <w:szCs w:val="27"/>
        </w:rPr>
        <w:t>spending on vote buying, i.e.</w:t>
      </w:r>
      <w:ins w:id="429" w:author="S.D." w:date="2022-05-04T05:39:00Z">
        <w:r w:rsidR="000F1912">
          <w:rPr>
            <w:rFonts w:ascii="Times Roman" w:hAnsi="Times Roman"/>
            <w:sz w:val="27"/>
            <w:szCs w:val="27"/>
          </w:rPr>
          <w:t>,</w:t>
        </w:r>
      </w:ins>
      <w:r w:rsidRPr="00527104">
        <w:rPr>
          <w:rFonts w:ascii="Times Roman" w:hAnsi="Times Roman"/>
          <w:sz w:val="27"/>
          <w:szCs w:val="27"/>
        </w:rPr>
        <w:t xml:space="preserve"> by offering more money for those votes. Substantively, we read this result as in line with the concepts of</w:t>
      </w:r>
      <w:ins w:id="430" w:author="S.D." w:date="2022-05-04T05:39:00Z">
        <w:r w:rsidR="000F1912">
          <w:rPr>
            <w:rFonts w:ascii="Times Roman" w:hAnsi="Times Roman"/>
            <w:sz w:val="27"/>
            <w:szCs w:val="27"/>
          </w:rPr>
          <w:t xml:space="preserve"> the</w:t>
        </w:r>
      </w:ins>
      <w:r w:rsidRPr="00527104">
        <w:rPr>
          <w:rFonts w:ascii="Times Roman" w:hAnsi="Times Roman"/>
          <w:sz w:val="27"/>
          <w:szCs w:val="27"/>
        </w:rPr>
        <w:t xml:space="preserve"> </w:t>
      </w:r>
      <w:r w:rsidRPr="00527104">
        <w:rPr>
          <w:rFonts w:ascii="Times Roman" w:hAnsi="Times Roman"/>
          <w:sz w:val="27"/>
          <w:szCs w:val="27"/>
          <w:rtl/>
        </w:rPr>
        <w:t>“</w:t>
      </w:r>
      <w:r w:rsidRPr="00527104">
        <w:rPr>
          <w:rFonts w:ascii="Times Roman" w:hAnsi="Times Roman"/>
          <w:sz w:val="27"/>
          <w:szCs w:val="27"/>
        </w:rPr>
        <w:t xml:space="preserve">endowment effect” and </w:t>
      </w:r>
      <w:r w:rsidRPr="00527104">
        <w:rPr>
          <w:rFonts w:ascii="Times Roman" w:hAnsi="Times Roman"/>
          <w:sz w:val="27"/>
          <w:szCs w:val="27"/>
          <w:rtl/>
        </w:rPr>
        <w:t>“</w:t>
      </w:r>
      <w:r w:rsidRPr="00527104">
        <w:rPr>
          <w:rFonts w:ascii="Times Roman" w:hAnsi="Times Roman"/>
          <w:sz w:val="27"/>
          <w:szCs w:val="27"/>
        </w:rPr>
        <w:t>loss aversion” addressed above. That is, it seems to be bad to lose voters, but it seems to be even more painful for parties to lose the</w:t>
      </w:r>
      <w:ins w:id="431" w:author="S.D." w:date="2022-05-04T05:39:00Z">
        <w:r w:rsidR="000F1912">
          <w:rPr>
            <w:rFonts w:ascii="Times Roman" w:hAnsi="Times Roman"/>
            <w:sz w:val="27"/>
            <w:szCs w:val="27"/>
          </w:rPr>
          <w:t>ir</w:t>
        </w:r>
      </w:ins>
      <w:del w:id="432" w:author="S.D." w:date="2022-05-04T05:39:00Z">
        <w:r w:rsidRPr="00527104" w:rsidDel="000F1912">
          <w:rPr>
            <w:rFonts w:ascii="Times Roman" w:hAnsi="Times Roman"/>
            <w:sz w:val="27"/>
            <w:szCs w:val="27"/>
          </w:rPr>
          <w:delText>y</w:delText>
        </w:r>
      </w:del>
      <w:r w:rsidRPr="00527104">
        <w:rPr>
          <w:rFonts w:ascii="Times Roman" w:hAnsi="Times Roman"/>
          <w:sz w:val="27"/>
          <w:szCs w:val="27"/>
        </w:rPr>
        <w:t xml:space="preserve"> closest supporters. </w:t>
      </w:r>
    </w:p>
    <w:p w14:paraId="35AEFF60" w14:textId="4E590555"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lastRenderedPageBreak/>
        <w:t xml:space="preserve">In </w:t>
      </w:r>
      <w:ins w:id="433" w:author="S.D." w:date="2022-05-04T05:39:00Z">
        <w:r w:rsidR="000F1912">
          <w:rPr>
            <w:rFonts w:ascii="Times Roman" w:hAnsi="Times Roman"/>
            <w:sz w:val="27"/>
            <w:szCs w:val="27"/>
          </w:rPr>
          <w:t>P</w:t>
        </w:r>
      </w:ins>
      <w:del w:id="434" w:author="S.D." w:date="2022-05-04T05:39:00Z">
        <w:r w:rsidRPr="00527104" w:rsidDel="000F1912">
          <w:rPr>
            <w:rFonts w:ascii="Times Roman" w:hAnsi="Times Roman"/>
            <w:sz w:val="27"/>
            <w:szCs w:val="27"/>
          </w:rPr>
          <w:delText>p</w:delText>
        </w:r>
      </w:del>
      <w:r w:rsidRPr="00527104">
        <w:rPr>
          <w:rFonts w:ascii="Times Roman" w:hAnsi="Times Roman"/>
          <w:sz w:val="27"/>
          <w:szCs w:val="27"/>
        </w:rPr>
        <w:t xml:space="preserve">anel 4, our results show that parties with larger budgets buy votes at higher prices. These results somewhat conform with Bahamonde (2018, p. 52), </w:t>
      </w:r>
      <w:commentRangeStart w:id="435"/>
      <w:r w:rsidRPr="00527104">
        <w:rPr>
          <w:rFonts w:ascii="Times Roman" w:hAnsi="Times Roman"/>
          <w:sz w:val="27"/>
          <w:szCs w:val="27"/>
        </w:rPr>
        <w:t xml:space="preserve">where he </w:t>
      </w:r>
      <w:commentRangeEnd w:id="435"/>
      <w:r w:rsidR="005F768D">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435"/>
      </w:r>
      <w:r w:rsidRPr="00527104">
        <w:rPr>
          <w:rFonts w:ascii="Times Roman" w:hAnsi="Times Roman"/>
          <w:sz w:val="27"/>
          <w:szCs w:val="27"/>
        </w:rPr>
        <w:t>argues that clientelist parties in Brazil buy votes from the wealthy at higher prices. This form of costly clientelism is possible due to wealthier districts not only hav</w:t>
      </w:r>
      <w:ins w:id="436" w:author="S.D." w:date="2022-05-04T05:40:00Z">
        <w:r w:rsidR="005F768D">
          <w:rPr>
            <w:rFonts w:ascii="Times Roman" w:hAnsi="Times Roman"/>
            <w:sz w:val="27"/>
            <w:szCs w:val="27"/>
          </w:rPr>
          <w:t>ing</w:t>
        </w:r>
      </w:ins>
      <w:del w:id="437" w:author="S.D." w:date="2022-05-04T05:40:00Z">
        <w:r w:rsidRPr="00527104" w:rsidDel="005F768D">
          <w:rPr>
            <w:rFonts w:ascii="Times Roman" w:hAnsi="Times Roman"/>
            <w:sz w:val="27"/>
            <w:szCs w:val="27"/>
          </w:rPr>
          <w:delText>e</w:delText>
        </w:r>
      </w:del>
      <w:r w:rsidRPr="00527104">
        <w:rPr>
          <w:rFonts w:ascii="Times Roman" w:hAnsi="Times Roman"/>
          <w:sz w:val="27"/>
          <w:szCs w:val="27"/>
        </w:rPr>
        <w:t xml:space="preserve"> higher personal incomes but also shift</w:t>
      </w:r>
      <w:ins w:id="438" w:author="S.D." w:date="2022-05-04T05:40:00Z">
        <w:r w:rsidR="005F768D">
          <w:rPr>
            <w:rFonts w:ascii="Times Roman" w:hAnsi="Times Roman"/>
            <w:sz w:val="27"/>
            <w:szCs w:val="27"/>
          </w:rPr>
          <w:t>ing</w:t>
        </w:r>
      </w:ins>
      <w:r w:rsidRPr="00527104">
        <w:rPr>
          <w:rFonts w:ascii="Times Roman" w:hAnsi="Times Roman"/>
          <w:sz w:val="27"/>
          <w:szCs w:val="27"/>
        </w:rPr>
        <w:t xml:space="preserve"> the broker</w:t>
      </w:r>
      <w:r w:rsidRPr="00527104">
        <w:rPr>
          <w:rFonts w:ascii="Times Roman" w:hAnsi="Times Roman"/>
          <w:sz w:val="27"/>
          <w:szCs w:val="27"/>
          <w:rtl/>
        </w:rPr>
        <w:t>’</w:t>
      </w:r>
      <w:r w:rsidRPr="00527104">
        <w:rPr>
          <w:rFonts w:ascii="Times Roman" w:hAnsi="Times Roman"/>
          <w:sz w:val="27"/>
          <w:szCs w:val="27"/>
        </w:rPr>
        <w:t xml:space="preserve">s vote-buying capacities upwards (see also Hicken 2007, p. 55). Thus, in such cases, parties with higher endowments will effectively be able to buy votes more expensively. Finally, in </w:t>
      </w:r>
      <w:ins w:id="439" w:author="S.D." w:date="2022-05-04T05:40:00Z">
        <w:r w:rsidR="005F768D">
          <w:rPr>
            <w:rFonts w:ascii="Times Roman" w:hAnsi="Times Roman"/>
            <w:sz w:val="27"/>
            <w:szCs w:val="27"/>
          </w:rPr>
          <w:t>P</w:t>
        </w:r>
      </w:ins>
      <w:del w:id="440" w:author="S.D." w:date="2022-05-04T05:40:00Z">
        <w:r w:rsidRPr="00527104" w:rsidDel="005F768D">
          <w:rPr>
            <w:rFonts w:ascii="Times Roman" w:hAnsi="Times Roman"/>
            <w:sz w:val="27"/>
            <w:szCs w:val="27"/>
          </w:rPr>
          <w:delText>p</w:delText>
        </w:r>
      </w:del>
      <w:r w:rsidRPr="00527104">
        <w:rPr>
          <w:rFonts w:ascii="Times Roman" w:hAnsi="Times Roman"/>
          <w:sz w:val="27"/>
          <w:szCs w:val="27"/>
        </w:rPr>
        <w:t>anel 5 we find no support for the pivotal voter argument. That is, contested electoral scenarios and tight electoral races do not necessarily r</w:t>
      </w:r>
      <w:ins w:id="441" w:author="S.D." w:date="2022-05-04T05:41:00Z">
        <w:r w:rsidR="00AB2FEF">
          <w:rPr>
            <w:rFonts w:ascii="Times Roman" w:hAnsi="Times Roman"/>
            <w:sz w:val="27"/>
            <w:szCs w:val="27"/>
          </w:rPr>
          <w:t>a</w:t>
        </w:r>
      </w:ins>
      <w:r w:rsidRPr="00527104">
        <w:rPr>
          <w:rFonts w:ascii="Times Roman" w:hAnsi="Times Roman"/>
          <w:sz w:val="27"/>
          <w:szCs w:val="27"/>
        </w:rPr>
        <w:t>ise the market price of votes during campaigns. We believe this finding also supports our alternative framework of risky decision</w:t>
      </w:r>
      <w:ins w:id="442" w:author="S.D." w:date="2022-05-04T05:41:00Z">
        <w:r w:rsidR="00AB2FEF">
          <w:rPr>
            <w:rFonts w:ascii="Times Roman" w:hAnsi="Times Roman"/>
            <w:sz w:val="27"/>
            <w:szCs w:val="27"/>
          </w:rPr>
          <w:t>-</w:t>
        </w:r>
      </w:ins>
      <w:del w:id="443" w:author="S.D." w:date="2022-05-04T05:41:00Z">
        <w:r w:rsidRPr="00527104" w:rsidDel="00AB2FEF">
          <w:rPr>
            <w:rFonts w:ascii="Times Roman" w:hAnsi="Times Roman"/>
            <w:sz w:val="27"/>
            <w:szCs w:val="27"/>
          </w:rPr>
          <w:delText xml:space="preserve"> </w:delText>
        </w:r>
      </w:del>
      <w:r w:rsidRPr="00527104">
        <w:rPr>
          <w:rFonts w:ascii="Times Roman" w:hAnsi="Times Roman"/>
          <w:sz w:val="27"/>
          <w:szCs w:val="27"/>
        </w:rPr>
        <w:t xml:space="preserve">making in the context of vote buying: parties do not treat clientelism in the typical </w:t>
      </w:r>
      <w:r w:rsidRPr="00527104">
        <w:rPr>
          <w:rFonts w:ascii="Times Roman" w:hAnsi="Times Roman"/>
          <w:sz w:val="27"/>
          <w:szCs w:val="27"/>
          <w:rtl/>
        </w:rPr>
        <w:t>“</w:t>
      </w:r>
      <w:r w:rsidRPr="00527104">
        <w:rPr>
          <w:rFonts w:ascii="Times Roman" w:hAnsi="Times Roman"/>
          <w:sz w:val="27"/>
          <w:szCs w:val="27"/>
        </w:rPr>
        <w:t xml:space="preserve">insurance” sense, that is, as an attractive strategy for cases when the expected electoral outcome is a loss. In fact, we find that parties find clientelism appealing depending on whether they are in the domain of losses or gains, and always considering a reference point. </w:t>
      </w:r>
    </w:p>
    <w:p w14:paraId="1587DC92"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32"/>
          <w:szCs w:val="32"/>
        </w:rPr>
        <w:t xml:space="preserve">VI. Discussion </w:t>
      </w:r>
    </w:p>
    <w:p w14:paraId="18258696" w14:textId="09224330"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This paper began by identifying that some of the vote-buying literature has relied on expected</w:t>
      </w:r>
      <w:ins w:id="444" w:author="S.D." w:date="2022-05-04T07:46:00Z">
        <w:r w:rsidR="00DC56C5">
          <w:rPr>
            <w:rFonts w:ascii="Times Roman" w:hAnsi="Times Roman"/>
            <w:sz w:val="27"/>
            <w:szCs w:val="27"/>
          </w:rPr>
          <w:t xml:space="preserve"> </w:t>
        </w:r>
      </w:ins>
      <w:del w:id="445" w:author="S.D." w:date="2022-05-04T07:46:00Z">
        <w:r w:rsidRPr="00527104" w:rsidDel="00DC56C5">
          <w:rPr>
            <w:rFonts w:ascii="Times Roman" w:hAnsi="Times Roman"/>
            <w:sz w:val="27"/>
            <w:szCs w:val="27"/>
          </w:rPr>
          <w:delText>-</w:delText>
        </w:r>
      </w:del>
      <w:r w:rsidRPr="00527104">
        <w:rPr>
          <w:rFonts w:ascii="Times Roman" w:hAnsi="Times Roman"/>
          <w:sz w:val="27"/>
          <w:szCs w:val="27"/>
        </w:rPr>
        <w:t>value assumptions at the cost of overlooking several empirical inconsistencies. We have identified two in particular, namely the role</w:t>
      </w:r>
      <w:ins w:id="446" w:author="S.D." w:date="2022-05-04T05:42:00Z">
        <w:r w:rsidR="00AB2FEF">
          <w:rPr>
            <w:rFonts w:ascii="Times Roman" w:hAnsi="Times Roman"/>
            <w:sz w:val="27"/>
            <w:szCs w:val="27"/>
          </w:rPr>
          <w:t>s</w:t>
        </w:r>
      </w:ins>
      <w:r w:rsidRPr="00527104">
        <w:rPr>
          <w:rFonts w:ascii="Times Roman" w:hAnsi="Times Roman"/>
          <w:sz w:val="27"/>
          <w:szCs w:val="27"/>
        </w:rPr>
        <w:t xml:space="preserve"> of political contestation and sunk costs </w:t>
      </w:r>
      <w:ins w:id="447" w:author="S.D." w:date="2022-05-04T05:42:00Z">
        <w:r w:rsidR="00AB2FEF">
          <w:rPr>
            <w:rFonts w:ascii="Times Roman" w:hAnsi="Times Roman"/>
            <w:sz w:val="27"/>
            <w:szCs w:val="27"/>
          </w:rPr>
          <w:t>i</w:t>
        </w:r>
      </w:ins>
      <w:del w:id="448" w:author="S.D." w:date="2022-05-04T05:42:00Z">
        <w:r w:rsidRPr="00527104" w:rsidDel="00AB2FEF">
          <w:rPr>
            <w:rFonts w:ascii="Times Roman" w:hAnsi="Times Roman"/>
            <w:sz w:val="27"/>
            <w:szCs w:val="27"/>
          </w:rPr>
          <w:delText>o</w:delText>
        </w:r>
      </w:del>
      <w:r w:rsidRPr="00527104">
        <w:rPr>
          <w:rFonts w:ascii="Times Roman" w:hAnsi="Times Roman"/>
          <w:sz w:val="27"/>
          <w:szCs w:val="27"/>
        </w:rPr>
        <w:t xml:space="preserve">n vote buying. To clarify these empirical departures, we have applied basic concepts of prospect theory </w:t>
      </w:r>
      <w:del w:id="449" w:author="S.D." w:date="2022-05-04T05:42:00Z">
        <w:r w:rsidRPr="00527104" w:rsidDel="00AB2FEF">
          <w:rPr>
            <w:rFonts w:ascii="Times Roman" w:hAnsi="Times Roman"/>
            <w:sz w:val="27"/>
            <w:szCs w:val="27"/>
          </w:rPr>
          <w:delText>in</w:delText>
        </w:r>
      </w:del>
      <w:r w:rsidRPr="00527104">
        <w:rPr>
          <w:rFonts w:ascii="Times Roman" w:hAnsi="Times Roman"/>
          <w:sz w:val="27"/>
          <w:szCs w:val="27"/>
        </w:rPr>
        <w:t xml:space="preserve">to the study of vote buying. Empirically, we designed an economic experiment based on traditional theories of voting and vote buying. The design aimed at mimicking an electoral market, where it was possible to observe under which conditions different clientelist dynamics developed. Results widely conformed with prospect theory. Importantly, since the experiment was designed according to traditional economic voting explanations, we believe our findings enhance our inferential leverage about vote buying (i.e., least-likely case design). </w:t>
      </w:r>
    </w:p>
    <w:p w14:paraId="72A8EF26" w14:textId="47AB23BD"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In particular, we concentrated our efforts on two findings. First, clientelist political parties buy more votes when they are winning </w:t>
      </w:r>
      <w:ins w:id="450" w:author="S.D." w:date="2022-05-04T05:43:00Z">
        <w:r w:rsidR="00F40B95">
          <w:rPr>
            <w:rFonts w:ascii="Times Roman" w:hAnsi="Times Roman"/>
            <w:sz w:val="27"/>
            <w:szCs w:val="27"/>
          </w:rPr>
          <w:t>an</w:t>
        </w:r>
      </w:ins>
      <w:del w:id="451" w:author="S.D." w:date="2022-05-04T05:43:00Z">
        <w:r w:rsidRPr="00527104" w:rsidDel="00F40B95">
          <w:rPr>
            <w:rFonts w:ascii="Times Roman" w:hAnsi="Times Roman"/>
            <w:sz w:val="27"/>
            <w:szCs w:val="27"/>
          </w:rPr>
          <w:delText>the</w:delText>
        </w:r>
      </w:del>
      <w:r w:rsidRPr="00527104">
        <w:rPr>
          <w:rFonts w:ascii="Times Roman" w:hAnsi="Times Roman"/>
          <w:sz w:val="27"/>
          <w:szCs w:val="27"/>
        </w:rPr>
        <w:t xml:space="preserve"> election. Leveraging the concept of</w:t>
      </w:r>
      <w:ins w:id="452" w:author="S.D." w:date="2022-05-04T05:43:00Z">
        <w:r w:rsidR="00F40B95">
          <w:rPr>
            <w:rFonts w:ascii="Times Roman" w:hAnsi="Times Roman"/>
            <w:sz w:val="27"/>
            <w:szCs w:val="27"/>
          </w:rPr>
          <w:t xml:space="preserve"> the</w:t>
        </w:r>
      </w:ins>
      <w:r w:rsidRPr="00527104">
        <w:rPr>
          <w:rFonts w:ascii="Times Roman" w:hAnsi="Times Roman"/>
          <w:sz w:val="27"/>
          <w:szCs w:val="27"/>
        </w:rPr>
        <w:t xml:space="preserve"> </w:t>
      </w:r>
      <w:r w:rsidRPr="00527104">
        <w:rPr>
          <w:rFonts w:ascii="Times Roman" w:hAnsi="Times Roman"/>
          <w:sz w:val="27"/>
          <w:szCs w:val="27"/>
          <w:rtl/>
        </w:rPr>
        <w:t>“</w:t>
      </w:r>
      <w:r w:rsidRPr="00527104">
        <w:rPr>
          <w:rFonts w:ascii="Times Roman" w:hAnsi="Times Roman"/>
          <w:sz w:val="27"/>
          <w:szCs w:val="27"/>
        </w:rPr>
        <w:t xml:space="preserve">endowment effect,” we explained that parties in the domain of gains experience larger amounts of loss aversion </w:t>
      </w:r>
      <w:ins w:id="453" w:author="S.D." w:date="2022-05-04T05:43:00Z">
        <w:r w:rsidR="00F40B95">
          <w:rPr>
            <w:rFonts w:ascii="Times Roman" w:hAnsi="Times Roman"/>
            <w:sz w:val="27"/>
            <w:szCs w:val="27"/>
          </w:rPr>
          <w:t xml:space="preserve">with </w:t>
        </w:r>
      </w:ins>
      <w:r w:rsidRPr="00527104">
        <w:rPr>
          <w:rFonts w:ascii="Times Roman" w:hAnsi="Times Roman"/>
          <w:sz w:val="27"/>
          <w:szCs w:val="27"/>
        </w:rPr>
        <w:t xml:space="preserve">respect to losing acquired assets (i.e., their supporter base). Thus, in scenarios like these, parties overdo their spending on vote buying by acquiring more </w:t>
      </w:r>
      <w:commentRangeStart w:id="454"/>
      <w:r w:rsidRPr="00527104">
        <w:rPr>
          <w:rFonts w:ascii="Times Roman" w:hAnsi="Times Roman"/>
          <w:sz w:val="27"/>
          <w:szCs w:val="27"/>
        </w:rPr>
        <w:t xml:space="preserve">political safeties </w:t>
      </w:r>
      <w:commentRangeEnd w:id="454"/>
      <w:r w:rsidR="007A6C72">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454"/>
      </w:r>
      <w:ins w:id="455" w:author="S.D." w:date="2022-05-04T05:43:00Z">
        <w:r w:rsidR="00F40B95">
          <w:rPr>
            <w:rFonts w:ascii="Times Roman" w:hAnsi="Times Roman"/>
            <w:sz w:val="27"/>
            <w:szCs w:val="27"/>
          </w:rPr>
          <w:t xml:space="preserve">with </w:t>
        </w:r>
      </w:ins>
      <w:r w:rsidRPr="00527104">
        <w:rPr>
          <w:rFonts w:ascii="Times Roman" w:hAnsi="Times Roman"/>
          <w:sz w:val="27"/>
          <w:szCs w:val="27"/>
        </w:rPr>
        <w:t xml:space="preserve">respect to their current electoral assets. Therefore, when clientelist parties are winning </w:t>
      </w:r>
      <w:ins w:id="456" w:author="S.D." w:date="2022-05-04T05:44:00Z">
        <w:r w:rsidR="007A6C72">
          <w:rPr>
            <w:rFonts w:ascii="Times Roman" w:hAnsi="Times Roman"/>
            <w:sz w:val="27"/>
            <w:szCs w:val="27"/>
          </w:rPr>
          <w:t>an</w:t>
        </w:r>
      </w:ins>
      <w:del w:id="457" w:author="S.D." w:date="2022-05-04T05:44:00Z">
        <w:r w:rsidRPr="00527104" w:rsidDel="007A6C72">
          <w:rPr>
            <w:rFonts w:ascii="Times Roman" w:hAnsi="Times Roman"/>
            <w:sz w:val="27"/>
            <w:szCs w:val="27"/>
          </w:rPr>
          <w:delText>the</w:delText>
        </w:r>
      </w:del>
      <w:r w:rsidRPr="00527104">
        <w:rPr>
          <w:rFonts w:ascii="Times Roman" w:hAnsi="Times Roman"/>
          <w:sz w:val="27"/>
          <w:szCs w:val="27"/>
        </w:rPr>
        <w:t xml:space="preserve"> election</w:t>
      </w:r>
      <w:ins w:id="458" w:author="S.D." w:date="2022-05-04T05:44:00Z">
        <w:r w:rsidR="007A6C72">
          <w:rPr>
            <w:rFonts w:ascii="Times Roman" w:hAnsi="Times Roman"/>
            <w:sz w:val="27"/>
            <w:szCs w:val="27"/>
          </w:rPr>
          <w:t>,</w:t>
        </w:r>
      </w:ins>
      <w:r w:rsidRPr="00527104">
        <w:rPr>
          <w:rFonts w:ascii="Times Roman" w:hAnsi="Times Roman"/>
          <w:sz w:val="27"/>
          <w:szCs w:val="27"/>
        </w:rPr>
        <w:t xml:space="preserve"> they will tend to buy more votes because </w:t>
      </w:r>
      <w:r w:rsidRPr="00527104">
        <w:rPr>
          <w:rFonts w:ascii="Times Roman" w:hAnsi="Times Roman"/>
          <w:sz w:val="27"/>
          <w:szCs w:val="27"/>
          <w:rtl/>
        </w:rPr>
        <w:t>“</w:t>
      </w:r>
      <w:r w:rsidRPr="00527104">
        <w:rPr>
          <w:rFonts w:ascii="Times Roman" w:hAnsi="Times Roman"/>
          <w:sz w:val="27"/>
          <w:szCs w:val="27"/>
        </w:rPr>
        <w:t xml:space="preserve">future losses hurt more than future gains gratify” (Levy 1992b, p. 285). Consequently, we expect vote buying to be an attractive strategy in favorable electoral scenarios due to the absolute aversion </w:t>
      </w:r>
      <w:ins w:id="459" w:author="S.D." w:date="2022-05-04T05:44:00Z">
        <w:r w:rsidR="007A6C72">
          <w:rPr>
            <w:rFonts w:ascii="Times Roman" w:hAnsi="Times Roman"/>
            <w:sz w:val="27"/>
            <w:szCs w:val="27"/>
          </w:rPr>
          <w:t xml:space="preserve">to </w:t>
        </w:r>
      </w:ins>
      <w:r w:rsidRPr="00527104">
        <w:rPr>
          <w:rFonts w:ascii="Times Roman" w:hAnsi="Times Roman"/>
          <w:sz w:val="27"/>
          <w:szCs w:val="27"/>
        </w:rPr>
        <w:t>and intolerance of losing an already acquired</w:t>
      </w:r>
      <w:ins w:id="460" w:author="S.D." w:date="2022-05-04T05:44:00Z">
        <w:r w:rsidR="007A6C72">
          <w:rPr>
            <w:rFonts w:ascii="Times Roman" w:hAnsi="Times Roman"/>
            <w:sz w:val="27"/>
            <w:szCs w:val="27"/>
          </w:rPr>
          <w:t>,</w:t>
        </w:r>
      </w:ins>
      <w:r w:rsidRPr="00527104">
        <w:rPr>
          <w:rFonts w:ascii="Times Roman" w:hAnsi="Times Roman"/>
          <w:sz w:val="27"/>
          <w:szCs w:val="27"/>
        </w:rPr>
        <w:t xml:space="preserve"> important political base. Second, clientelist political parties buy more votes when they have experienced larger sunk costs in the past (domain of losses). In other words, when </w:t>
      </w:r>
      <w:r w:rsidRPr="00527104">
        <w:rPr>
          <w:rFonts w:ascii="Times Roman" w:hAnsi="Times Roman"/>
          <w:sz w:val="27"/>
          <w:szCs w:val="27"/>
        </w:rPr>
        <w:lastRenderedPageBreak/>
        <w:t xml:space="preserve">retrospective investments in vote buying or other electoral costs have been high in the past, parties will feel the need to compensate for past losses. Consequently, parties that have gambled considerable amounts of resources in the past will tend to engage in more aggressive and expensive instances of vote buying to break even. </w:t>
      </w:r>
    </w:p>
    <w:p w14:paraId="55EB69A8" w14:textId="4C256100"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While experiments are the gold standard for causal inference (Rubin 2008, p. 1349), laboratory experiments come with an important price, i.e., while some ability to control the environment is gained, some external validity must be sacrificed (Morton and Williams 2010b). For instance, our subject pool might not behave in the same way as brokers or actual campaigning politicians </w:t>
      </w:r>
      <w:ins w:id="461" w:author="S.D." w:date="2022-05-04T05:45:00Z">
        <w:r w:rsidR="007A6C72">
          <w:rPr>
            <w:rFonts w:ascii="Times Roman" w:hAnsi="Times Roman"/>
            <w:sz w:val="27"/>
            <w:szCs w:val="27"/>
          </w:rPr>
          <w:t>would</w:t>
        </w:r>
      </w:ins>
      <w:del w:id="462" w:author="S.D." w:date="2022-05-04T05:45:00Z">
        <w:r w:rsidRPr="00527104" w:rsidDel="007A6C72">
          <w:rPr>
            <w:rFonts w:ascii="Times Roman" w:hAnsi="Times Roman"/>
            <w:sz w:val="27"/>
            <w:szCs w:val="27"/>
          </w:rPr>
          <w:delText>might</w:delText>
        </w:r>
      </w:del>
      <w:r w:rsidRPr="00527104">
        <w:rPr>
          <w:rFonts w:ascii="Times Roman" w:hAnsi="Times Roman"/>
          <w:sz w:val="27"/>
          <w:szCs w:val="27"/>
        </w:rPr>
        <w:t xml:space="preserve"> do.</w:t>
      </w:r>
      <w:r w:rsidRPr="00527104">
        <w:rPr>
          <w:rFonts w:ascii="Times Roman" w:hAnsi="Times Roman"/>
          <w:position w:val="10"/>
          <w:sz w:val="19"/>
          <w:szCs w:val="19"/>
        </w:rPr>
        <w:t xml:space="preserve">25 </w:t>
      </w:r>
      <w:r w:rsidRPr="00527104">
        <w:rPr>
          <w:rFonts w:ascii="Times Roman" w:hAnsi="Times Roman"/>
          <w:sz w:val="27"/>
          <w:szCs w:val="27"/>
        </w:rPr>
        <w:t xml:space="preserve">Also, our subject pool </w:t>
      </w:r>
      <w:ins w:id="463" w:author="S.D." w:date="2022-05-04T05:45:00Z">
        <w:r w:rsidR="007A6C72">
          <w:rPr>
            <w:rFonts w:ascii="Times Roman" w:hAnsi="Times Roman"/>
            <w:sz w:val="27"/>
            <w:szCs w:val="27"/>
          </w:rPr>
          <w:t>consiste</w:t>
        </w:r>
      </w:ins>
      <w:ins w:id="464" w:author="S.D." w:date="2022-05-04T05:46:00Z">
        <w:r w:rsidR="007A6C72">
          <w:rPr>
            <w:rFonts w:ascii="Times Roman" w:hAnsi="Times Roman"/>
            <w:sz w:val="27"/>
            <w:szCs w:val="27"/>
          </w:rPr>
          <w:t>d of</w:t>
        </w:r>
      </w:ins>
      <w:del w:id="465" w:author="S.D." w:date="2022-05-04T05:45:00Z">
        <w:r w:rsidRPr="00527104" w:rsidDel="007A6C72">
          <w:rPr>
            <w:rFonts w:ascii="Times Roman" w:hAnsi="Times Roman"/>
            <w:sz w:val="27"/>
            <w:szCs w:val="27"/>
          </w:rPr>
          <w:delText>were</w:delText>
        </w:r>
      </w:del>
      <w:r w:rsidRPr="00527104">
        <w:rPr>
          <w:rFonts w:ascii="Times Roman" w:hAnsi="Times Roman"/>
          <w:sz w:val="27"/>
          <w:szCs w:val="27"/>
        </w:rPr>
        <w:t xml:space="preserve"> individuals recruited in the capital, and hence attitudes of individuals with non</w:t>
      </w:r>
      <w:del w:id="466" w:author="S.D." w:date="2022-05-04T05:46:00Z">
        <w:r w:rsidRPr="00527104" w:rsidDel="007A6C72">
          <w:rPr>
            <w:rFonts w:ascii="Times Roman" w:hAnsi="Times Roman"/>
            <w:sz w:val="27"/>
            <w:szCs w:val="27"/>
          </w:rPr>
          <w:delText>-</w:delText>
        </w:r>
      </w:del>
      <w:r w:rsidRPr="00527104">
        <w:rPr>
          <w:rFonts w:ascii="Times Roman" w:hAnsi="Times Roman"/>
          <w:sz w:val="27"/>
          <w:szCs w:val="27"/>
        </w:rPr>
        <w:t xml:space="preserve">urban backgrounds were not captured in this particular experiment. In addition to that, to gain experimental control, other hard choices </w:t>
      </w:r>
      <w:ins w:id="467" w:author="S.D." w:date="2022-05-04T05:46:00Z">
        <w:r w:rsidR="007A6C72">
          <w:rPr>
            <w:rFonts w:ascii="Times Roman" w:hAnsi="Times Roman"/>
            <w:sz w:val="27"/>
            <w:szCs w:val="27"/>
          </w:rPr>
          <w:t xml:space="preserve">had to be made </w:t>
        </w:r>
      </w:ins>
      <w:r w:rsidRPr="00527104">
        <w:rPr>
          <w:rFonts w:ascii="Times Roman" w:hAnsi="Times Roman"/>
          <w:sz w:val="27"/>
          <w:szCs w:val="27"/>
        </w:rPr>
        <w:t>in the design</w:t>
      </w:r>
      <w:del w:id="468" w:author="S.D." w:date="2022-05-04T05:46:00Z">
        <w:r w:rsidRPr="00527104" w:rsidDel="007A6C72">
          <w:rPr>
            <w:rFonts w:ascii="Times Roman" w:hAnsi="Times Roman"/>
            <w:sz w:val="27"/>
            <w:szCs w:val="27"/>
          </w:rPr>
          <w:delText xml:space="preserve"> had to be made</w:delText>
        </w:r>
      </w:del>
      <w:r w:rsidRPr="00527104">
        <w:rPr>
          <w:rFonts w:ascii="Times Roman" w:hAnsi="Times Roman"/>
          <w:sz w:val="27"/>
          <w:szCs w:val="27"/>
        </w:rPr>
        <w:t xml:space="preserve">. The most important one is that we did not include in our design the possibility of defecting. As explained above, voters might take the money and then vote for whomever they want. Additionally, it should be acknowledged that more sophisticated spatial theories of voting consider </w:t>
      </w:r>
      <w:commentRangeStart w:id="469"/>
      <w:r w:rsidRPr="00527104">
        <w:rPr>
          <w:rFonts w:ascii="Times Roman" w:hAnsi="Times Roman"/>
          <w:sz w:val="27"/>
          <w:szCs w:val="27"/>
        </w:rPr>
        <w:t xml:space="preserve">more than single-dimensional spaces </w:t>
      </w:r>
      <w:commentRangeEnd w:id="469"/>
      <w:r w:rsidR="002E184C">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469"/>
      </w:r>
      <w:r w:rsidRPr="00527104">
        <w:rPr>
          <w:rFonts w:ascii="Times Roman" w:hAnsi="Times Roman"/>
          <w:sz w:val="27"/>
          <w:szCs w:val="27"/>
        </w:rPr>
        <w:t xml:space="preserve">(Melvin Hinich and Munger 1997). We strongly recommend </w:t>
      </w:r>
      <w:ins w:id="470" w:author="S.D." w:date="2022-05-04T05:47:00Z">
        <w:r w:rsidR="007A6C72">
          <w:rPr>
            <w:rFonts w:ascii="Times Roman" w:hAnsi="Times Roman"/>
            <w:sz w:val="27"/>
            <w:szCs w:val="27"/>
          </w:rPr>
          <w:t xml:space="preserve">that </w:t>
        </w:r>
      </w:ins>
      <w:r w:rsidRPr="00527104">
        <w:rPr>
          <w:rFonts w:ascii="Times Roman" w:hAnsi="Times Roman"/>
          <w:sz w:val="27"/>
          <w:szCs w:val="27"/>
        </w:rPr>
        <w:t xml:space="preserve">future research </w:t>
      </w:r>
      <w:del w:id="471" w:author="S.D." w:date="2022-05-04T05:47:00Z">
        <w:r w:rsidRPr="00527104" w:rsidDel="007A6C72">
          <w:rPr>
            <w:rFonts w:ascii="Times Roman" w:hAnsi="Times Roman"/>
            <w:sz w:val="27"/>
            <w:szCs w:val="27"/>
          </w:rPr>
          <w:delText xml:space="preserve">to </w:delText>
        </w:r>
      </w:del>
      <w:r w:rsidRPr="00527104">
        <w:rPr>
          <w:rFonts w:ascii="Times Roman" w:hAnsi="Times Roman"/>
          <w:sz w:val="27"/>
          <w:szCs w:val="27"/>
        </w:rPr>
        <w:t>model different dynamics of clientelist defection and also include multidimensional party</w:t>
      </w:r>
      <w:ins w:id="472" w:author="S.D." w:date="2022-05-04T05:47:00Z">
        <w:r w:rsidR="007A6C72">
          <w:rPr>
            <w:rFonts w:ascii="Times Roman" w:hAnsi="Times Roman"/>
            <w:sz w:val="27"/>
            <w:szCs w:val="27"/>
          </w:rPr>
          <w:t>–</w:t>
        </w:r>
      </w:ins>
      <w:del w:id="473" w:author="S.D." w:date="2022-05-04T05:47:00Z">
        <w:r w:rsidRPr="00527104" w:rsidDel="007A6C72">
          <w:rPr>
            <w:rFonts w:ascii="Times Roman" w:hAnsi="Times Roman"/>
            <w:sz w:val="27"/>
            <w:szCs w:val="27"/>
          </w:rPr>
          <w:delText>-</w:delText>
        </w:r>
      </w:del>
      <w:r w:rsidRPr="00527104">
        <w:rPr>
          <w:rFonts w:ascii="Times Roman" w:hAnsi="Times Roman"/>
          <w:sz w:val="27"/>
          <w:szCs w:val="27"/>
        </w:rPr>
        <w:t xml:space="preserve">voter spatial distances. Finally, another limitation is that </w:t>
      </w:r>
      <w:r w:rsidRPr="00527104">
        <w:rPr>
          <w:rFonts w:ascii="Times Roman" w:hAnsi="Times Roman"/>
          <w:sz w:val="27"/>
          <w:szCs w:val="27"/>
          <w:rtl/>
        </w:rPr>
        <w:t>“</w:t>
      </w:r>
      <w:r w:rsidRPr="00527104">
        <w:rPr>
          <w:rFonts w:ascii="Times Roman" w:hAnsi="Times Roman"/>
          <w:sz w:val="27"/>
          <w:szCs w:val="27"/>
        </w:rPr>
        <w:t xml:space="preserve">attitudes toward risk are not determined by the S-shaped value function alone” (Levy 1992a, p. 183). Probability weighting is another important feature of prospect theory which unfortunately has been </w:t>
      </w:r>
      <w:commentRangeStart w:id="474"/>
      <w:r w:rsidRPr="00527104">
        <w:rPr>
          <w:rFonts w:ascii="Times Roman" w:hAnsi="Times Roman"/>
          <w:sz w:val="27"/>
          <w:szCs w:val="27"/>
        </w:rPr>
        <w:t>unstudied</w:t>
      </w:r>
      <w:commentRangeEnd w:id="474"/>
      <w:r w:rsidR="002E184C">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474"/>
      </w:r>
      <w:r w:rsidRPr="00527104">
        <w:rPr>
          <w:rFonts w:ascii="Times Roman" w:hAnsi="Times Roman"/>
          <w:sz w:val="27"/>
          <w:szCs w:val="27"/>
        </w:rPr>
        <w:t xml:space="preserve"> in political science in general. Future research must consider this important aspect of prospect theory. </w:t>
      </w:r>
    </w:p>
    <w:p w14:paraId="43413EC1" w14:textId="63B3812C"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Another </w:t>
      </w:r>
      <w:commentRangeStart w:id="475"/>
      <w:r w:rsidRPr="00527104">
        <w:rPr>
          <w:rFonts w:ascii="Times Roman" w:hAnsi="Times Roman"/>
          <w:sz w:val="27"/>
          <w:szCs w:val="27"/>
        </w:rPr>
        <w:t>aspect</w:t>
      </w:r>
      <w:commentRangeEnd w:id="475"/>
      <w:r w:rsidR="00CD3AD0">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475"/>
      </w:r>
      <w:r w:rsidRPr="00527104">
        <w:rPr>
          <w:rFonts w:ascii="Times Roman" w:hAnsi="Times Roman"/>
          <w:sz w:val="27"/>
          <w:szCs w:val="27"/>
        </w:rPr>
        <w:t xml:space="preserve"> that ought to be addressed in the future is the issue of different aspects of authoritarian or semi-authoritarian dynamics of political competition. In our paper</w:t>
      </w:r>
      <w:ins w:id="476" w:author="S.D." w:date="2022-05-04T05:50:00Z">
        <w:r w:rsidR="00CD3AD0">
          <w:rPr>
            <w:rFonts w:ascii="Times Roman" w:hAnsi="Times Roman"/>
            <w:sz w:val="27"/>
            <w:szCs w:val="27"/>
          </w:rPr>
          <w:t>,</w:t>
        </w:r>
      </w:ins>
      <w:r w:rsidRPr="00527104">
        <w:rPr>
          <w:rFonts w:ascii="Times Roman" w:hAnsi="Times Roman"/>
          <w:sz w:val="27"/>
          <w:szCs w:val="27"/>
        </w:rPr>
        <w:t xml:space="preserve"> we have addressed situations where political contestation should not be high to produce the outcome of interest (vote buying). These kinds of dynamics might also be relevant for authoritarian or semi-</w:t>
      </w:r>
      <w:del w:id="477" w:author="S.D." w:date="2022-05-04T05:50:00Z">
        <w:r w:rsidRPr="00527104" w:rsidDel="00CD3AD0">
          <w:rPr>
            <w:rFonts w:ascii="Times Roman" w:hAnsi="Times Roman"/>
            <w:sz w:val="27"/>
            <w:szCs w:val="27"/>
          </w:rPr>
          <w:delText xml:space="preserve"> </w:delText>
        </w:r>
      </w:del>
      <w:r w:rsidRPr="00527104">
        <w:rPr>
          <w:rFonts w:ascii="Times Roman" w:hAnsi="Times Roman"/>
          <w:sz w:val="27"/>
          <w:szCs w:val="27"/>
        </w:rPr>
        <w:t xml:space="preserve">authoritarian contexts like Russia (Saikkonen 2021) or Cameroon (Miscoiu and Kakdeu 2021), where political competition has been effectively restricted or limited. Therefore, it should be interesting for democracy scholars to study the different dynamics of authoritarian clientelism in light of prospect theory. </w:t>
      </w:r>
    </w:p>
    <w:p w14:paraId="39113B18" w14:textId="5A8323BA"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7"/>
          <w:szCs w:val="27"/>
        </w:rPr>
        <w:t xml:space="preserve">Overall, we encourage future research, particularly </w:t>
      </w:r>
      <w:ins w:id="478" w:author="S.D." w:date="2022-05-04T05:50:00Z">
        <w:r w:rsidR="00CD3AD0">
          <w:rPr>
            <w:rFonts w:ascii="Times Roman" w:hAnsi="Times Roman"/>
            <w:sz w:val="27"/>
            <w:szCs w:val="27"/>
          </w:rPr>
          <w:t xml:space="preserve">by </w:t>
        </w:r>
      </w:ins>
      <w:r w:rsidRPr="00527104">
        <w:rPr>
          <w:rFonts w:ascii="Times Roman" w:hAnsi="Times Roman"/>
          <w:sz w:val="27"/>
          <w:szCs w:val="27"/>
        </w:rPr>
        <w:t>scholars in comparative politics, development,</w:t>
      </w:r>
      <w:ins w:id="479" w:author="S.D." w:date="2022-05-04T05:51:00Z">
        <w:r w:rsidR="00CD3AD0">
          <w:rPr>
            <w:rFonts w:ascii="Times Roman" w:hAnsi="Times Roman"/>
            <w:sz w:val="27"/>
            <w:szCs w:val="27"/>
          </w:rPr>
          <w:t xml:space="preserve"> and</w:t>
        </w:r>
      </w:ins>
      <w:r w:rsidRPr="00527104">
        <w:rPr>
          <w:rFonts w:ascii="Times Roman" w:hAnsi="Times Roman"/>
          <w:sz w:val="27"/>
          <w:szCs w:val="27"/>
        </w:rPr>
        <w:t xml:space="preserve"> behavioral</w:t>
      </w:r>
      <w:del w:id="480" w:author="S.D." w:date="2022-05-04T05:51:00Z">
        <w:r w:rsidRPr="00527104" w:rsidDel="00CD3AD0">
          <w:rPr>
            <w:rFonts w:ascii="Times Roman" w:hAnsi="Times Roman"/>
            <w:sz w:val="27"/>
            <w:szCs w:val="27"/>
          </w:rPr>
          <w:delText>,</w:delText>
        </w:r>
      </w:del>
      <w:r w:rsidRPr="00527104">
        <w:rPr>
          <w:rFonts w:ascii="Times Roman" w:hAnsi="Times Roman"/>
          <w:sz w:val="27"/>
          <w:szCs w:val="27"/>
        </w:rPr>
        <w:t xml:space="preserve"> and electoral studies, to consider prospect theory as a valid alternative to explain decision-making under risk. </w:t>
      </w:r>
    </w:p>
    <w:p w14:paraId="6514DE69" w14:textId="77777777" w:rsidR="008C01C7" w:rsidRPr="00527104" w:rsidRDefault="002E0990">
      <w:pPr>
        <w:pStyle w:val="Default"/>
        <w:spacing w:before="0" w:after="240" w:line="240" w:lineRule="auto"/>
      </w:pPr>
      <w:r w:rsidRPr="00527104">
        <w:rPr>
          <w:rFonts w:ascii="Arial Unicode MS" w:eastAsia="Arial Unicode MS" w:hAnsi="Arial Unicode MS" w:cs="Arial Unicode MS"/>
        </w:rPr>
        <w:br w:type="page"/>
      </w:r>
    </w:p>
    <w:p w14:paraId="6CA5420D" w14:textId="77777777" w:rsidR="008C01C7" w:rsidRPr="00527104" w:rsidRDefault="002E0990">
      <w:pPr>
        <w:pStyle w:val="Default"/>
        <w:spacing w:before="0" w:after="240" w:line="240" w:lineRule="auto"/>
        <w:rPr>
          <w:rFonts w:ascii="Times Roman" w:eastAsia="Times Roman" w:hAnsi="Times Roman" w:cs="Times Roman"/>
        </w:rPr>
      </w:pPr>
      <w:r w:rsidRPr="00527104">
        <w:rPr>
          <w:rFonts w:ascii="Times Roman" w:hAnsi="Times Roman"/>
          <w:sz w:val="32"/>
          <w:szCs w:val="32"/>
        </w:rPr>
        <w:lastRenderedPageBreak/>
        <w:t xml:space="preserve">Notes </w:t>
      </w:r>
    </w:p>
    <w:p w14:paraId="1AE3D9BF" w14:textId="77BA34F1"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position w:val="8"/>
          <w:sz w:val="16"/>
          <w:szCs w:val="16"/>
        </w:rPr>
        <w:t>1</w:t>
      </w:r>
      <w:r w:rsidRPr="00527104">
        <w:rPr>
          <w:rFonts w:ascii="Times Roman" w:hAnsi="Times Roman"/>
          <w:sz w:val="21"/>
          <w:szCs w:val="21"/>
        </w:rPr>
        <w:t>Gans-Morse, Mazzuca, and Nichter (2013) explain that clientelist parties utilize a mix of four clientelist strategies during elections (vote buying, turnout buying, abstention buying, and double persuasion). In this paper</w:t>
      </w:r>
      <w:ins w:id="481" w:author="S.D." w:date="2022-05-04T05:51:00Z">
        <w:r w:rsidR="00CC5037">
          <w:rPr>
            <w:rFonts w:ascii="Times Roman" w:hAnsi="Times Roman"/>
            <w:sz w:val="21"/>
            <w:szCs w:val="21"/>
          </w:rPr>
          <w:t>,</w:t>
        </w:r>
      </w:ins>
      <w:r w:rsidRPr="00527104">
        <w:rPr>
          <w:rFonts w:ascii="Times Roman" w:hAnsi="Times Roman"/>
          <w:sz w:val="21"/>
          <w:szCs w:val="21"/>
        </w:rPr>
        <w:t xml:space="preserve"> we concentrate on vote buying</w:t>
      </w:r>
      <w:ins w:id="482" w:author="S.D." w:date="2022-05-04T05:51:00Z">
        <w:r w:rsidR="00CC5037">
          <w:rPr>
            <w:rFonts w:ascii="Times Roman" w:hAnsi="Times Roman"/>
            <w:sz w:val="21"/>
            <w:szCs w:val="21"/>
          </w:rPr>
          <w:t>,</w:t>
        </w:r>
      </w:ins>
      <w:r w:rsidRPr="00527104">
        <w:rPr>
          <w:rFonts w:ascii="Times Roman" w:hAnsi="Times Roman"/>
          <w:sz w:val="21"/>
          <w:szCs w:val="21"/>
        </w:rPr>
        <w:t xml:space="preserve"> which is defined as the distribution of rewards during elections in contingent exchange for vote choices (Nichter 2014, p. 316). </w:t>
      </w:r>
    </w:p>
    <w:p w14:paraId="322532F4"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position w:val="8"/>
          <w:sz w:val="16"/>
          <w:szCs w:val="16"/>
        </w:rPr>
        <w:t>2</w:t>
      </w:r>
      <w:r w:rsidRPr="00527104">
        <w:rPr>
          <w:rFonts w:ascii="Times Roman" w:hAnsi="Times Roman"/>
          <w:sz w:val="21"/>
          <w:szCs w:val="21"/>
        </w:rPr>
        <w:t xml:space="preserve">Bahamonde (2022) explains that in the United States, vote buying was illegal as early as the 1700s. </w:t>
      </w:r>
    </w:p>
    <w:p w14:paraId="582087D1"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position w:val="8"/>
          <w:sz w:val="16"/>
          <w:szCs w:val="16"/>
        </w:rPr>
        <w:t>3</w:t>
      </w:r>
      <w:r w:rsidRPr="00527104">
        <w:rPr>
          <w:rFonts w:ascii="Times Roman" w:hAnsi="Times Roman"/>
          <w:sz w:val="21"/>
          <w:szCs w:val="21"/>
        </w:rPr>
        <w:t xml:space="preserve">In fact, since clientelism may also work even with low levels of enforcement and monitoring (Hicken and Nathan 2020), investments in clientelism are always done in contexts of very high risk. </w:t>
      </w:r>
    </w:p>
    <w:p w14:paraId="73073A35" w14:textId="238A6362"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position w:val="8"/>
          <w:sz w:val="16"/>
          <w:szCs w:val="16"/>
        </w:rPr>
        <w:t>4</w:t>
      </w:r>
      <w:r w:rsidRPr="00527104">
        <w:rPr>
          <w:rFonts w:ascii="Times Roman" w:hAnsi="Times Roman"/>
          <w:sz w:val="21"/>
          <w:szCs w:val="21"/>
        </w:rPr>
        <w:t xml:space="preserve">The relationship between vote buying and the level of risk attained </w:t>
      </w:r>
      <w:ins w:id="483" w:author="S.D." w:date="2022-05-04T05:52:00Z">
        <w:r w:rsidR="00CC5037">
          <w:rPr>
            <w:rFonts w:ascii="Times Roman" w:hAnsi="Times Roman"/>
            <w:sz w:val="21"/>
            <w:szCs w:val="21"/>
          </w:rPr>
          <w:t>in</w:t>
        </w:r>
      </w:ins>
      <w:del w:id="484" w:author="S.D." w:date="2022-05-04T05:52:00Z">
        <w:r w:rsidRPr="00527104" w:rsidDel="00CC5037">
          <w:rPr>
            <w:rFonts w:ascii="Times Roman" w:hAnsi="Times Roman"/>
            <w:sz w:val="21"/>
            <w:szCs w:val="21"/>
          </w:rPr>
          <w:delText>to</w:delText>
        </w:r>
      </w:del>
      <w:r w:rsidRPr="00527104">
        <w:rPr>
          <w:rFonts w:ascii="Times Roman" w:hAnsi="Times Roman"/>
          <w:sz w:val="21"/>
          <w:szCs w:val="21"/>
        </w:rPr>
        <w:t xml:space="preserve"> future electoral outcomes has also been studied in the literature. For instance, Rueda (2015, p. 428) presents a game-theoretical model of vote buying in which a broker sustains bribed vote</w:t>
      </w:r>
      <w:ins w:id="485" w:author="S.D." w:date="2022-05-04T05:52:00Z">
        <w:r w:rsidR="00CC5037">
          <w:rPr>
            <w:rFonts w:ascii="Times Roman" w:hAnsi="Times Roman"/>
            <w:sz w:val="21"/>
            <w:szCs w:val="21"/>
          </w:rPr>
          <w:t>rs’</w:t>
        </w:r>
      </w:ins>
      <w:del w:id="486" w:author="S.D." w:date="2022-05-04T05:52:00Z">
        <w:r w:rsidRPr="00527104" w:rsidDel="00CC5037">
          <w:rPr>
            <w:rFonts w:ascii="Times Roman" w:hAnsi="Times Roman"/>
            <w:sz w:val="21"/>
            <w:szCs w:val="21"/>
          </w:rPr>
          <w:delText>rs</w:delText>
        </w:r>
        <w:r w:rsidRPr="00527104" w:rsidDel="00CC5037">
          <w:rPr>
            <w:rFonts w:ascii="Times Roman" w:hAnsi="Times Roman"/>
            <w:sz w:val="21"/>
            <w:szCs w:val="21"/>
            <w:rtl/>
          </w:rPr>
          <w:delText>’</w:delText>
        </w:r>
      </w:del>
      <w:r w:rsidRPr="00527104">
        <w:rPr>
          <w:rFonts w:ascii="Times Roman" w:hAnsi="Times Roman"/>
          <w:sz w:val="21"/>
          <w:szCs w:val="21"/>
          <w:rtl/>
        </w:rPr>
        <w:t xml:space="preserve"> </w:t>
      </w:r>
      <w:r w:rsidRPr="00527104">
        <w:rPr>
          <w:rFonts w:ascii="Times Roman" w:hAnsi="Times Roman"/>
          <w:sz w:val="21"/>
          <w:szCs w:val="21"/>
        </w:rPr>
        <w:t xml:space="preserve">compliance by conditioning future bribes. Similarly, Gallego (2014, p. 401) develops a formal model of political clientelism in which a candidate </w:t>
      </w:r>
      <w:commentRangeStart w:id="487"/>
      <w:r w:rsidRPr="00527104">
        <w:rPr>
          <w:rFonts w:ascii="Times Roman" w:hAnsi="Times Roman"/>
          <w:sz w:val="21"/>
          <w:szCs w:val="21"/>
        </w:rPr>
        <w:t>disciplines</w:t>
      </w:r>
      <w:commentRangeEnd w:id="487"/>
      <w:r w:rsidR="00A45684">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487"/>
      </w:r>
      <w:r w:rsidRPr="00527104">
        <w:rPr>
          <w:rFonts w:ascii="Times Roman" w:hAnsi="Times Roman"/>
          <w:sz w:val="21"/>
          <w:szCs w:val="21"/>
        </w:rPr>
        <w:t xml:space="preserve"> a majority of voters through the promise of a future flow of benefit. </w:t>
      </w:r>
    </w:p>
    <w:p w14:paraId="775108EC" w14:textId="0786C571"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position w:val="8"/>
          <w:sz w:val="16"/>
          <w:szCs w:val="16"/>
        </w:rPr>
        <w:t>5</w:t>
      </w:r>
      <w:r w:rsidRPr="00527104">
        <w:rPr>
          <w:rFonts w:ascii="Times Roman" w:hAnsi="Times Roman"/>
          <w:sz w:val="21"/>
          <w:szCs w:val="21"/>
        </w:rPr>
        <w:t>Our emphasis.</w:t>
      </w:r>
      <w:r w:rsidRPr="00527104">
        <w:rPr>
          <w:rFonts w:ascii="Times Roman" w:eastAsia="Times Roman" w:hAnsi="Times Roman" w:cs="Times Roman"/>
          <w:sz w:val="21"/>
          <w:szCs w:val="21"/>
        </w:rPr>
        <w:br/>
      </w:r>
      <w:r w:rsidRPr="00527104">
        <w:rPr>
          <w:rFonts w:ascii="Times Roman" w:hAnsi="Times Roman"/>
          <w:position w:val="8"/>
          <w:sz w:val="16"/>
          <w:szCs w:val="16"/>
        </w:rPr>
        <w:t>6</w:t>
      </w:r>
      <w:r w:rsidRPr="00527104">
        <w:rPr>
          <w:rFonts w:ascii="Times Roman" w:hAnsi="Times Roman"/>
          <w:sz w:val="21"/>
          <w:szCs w:val="21"/>
        </w:rPr>
        <w:t>Due to space concerns</w:t>
      </w:r>
      <w:ins w:id="488" w:author="S.D." w:date="2022-05-04T05:52:00Z">
        <w:r w:rsidR="003E74E6">
          <w:rPr>
            <w:rFonts w:ascii="Times Roman" w:hAnsi="Times Roman"/>
            <w:sz w:val="21"/>
            <w:szCs w:val="21"/>
          </w:rPr>
          <w:t>,</w:t>
        </w:r>
      </w:ins>
      <w:r w:rsidRPr="00527104">
        <w:rPr>
          <w:rFonts w:ascii="Times Roman" w:hAnsi="Times Roman"/>
          <w:sz w:val="21"/>
          <w:szCs w:val="21"/>
        </w:rPr>
        <w:t xml:space="preserve"> we leave these forms of clientelism for future research.</w:t>
      </w:r>
      <w:r w:rsidRPr="00527104">
        <w:rPr>
          <w:rFonts w:ascii="Times Roman" w:eastAsia="Times Roman" w:hAnsi="Times Roman" w:cs="Times Roman"/>
          <w:sz w:val="21"/>
          <w:szCs w:val="21"/>
        </w:rPr>
        <w:br/>
      </w:r>
      <w:r w:rsidRPr="00527104">
        <w:rPr>
          <w:rFonts w:ascii="Times Roman" w:hAnsi="Times Roman"/>
          <w:position w:val="8"/>
          <w:sz w:val="16"/>
          <w:szCs w:val="16"/>
        </w:rPr>
        <w:t>7</w:t>
      </w:r>
      <w:r w:rsidRPr="00527104">
        <w:rPr>
          <w:rFonts w:ascii="Times Roman" w:hAnsi="Times Roman"/>
          <w:sz w:val="21"/>
          <w:szCs w:val="21"/>
        </w:rPr>
        <w:t xml:space="preserve">Descriptive analyses focus on decision-making processes </w:t>
      </w:r>
      <w:r w:rsidRPr="00527104">
        <w:rPr>
          <w:rFonts w:ascii="Times Roman" w:hAnsi="Times Roman"/>
          <w:sz w:val="21"/>
          <w:szCs w:val="21"/>
          <w:rtl/>
        </w:rPr>
        <w:t>“</w:t>
      </w:r>
      <w:r w:rsidRPr="00527104">
        <w:rPr>
          <w:rFonts w:ascii="Times Roman" w:hAnsi="Times Roman"/>
          <w:sz w:val="21"/>
          <w:szCs w:val="21"/>
        </w:rPr>
        <w:t xml:space="preserve">as they are,” in sharp contrast to normative analyses, </w:t>
      </w:r>
    </w:p>
    <w:p w14:paraId="7AD047BB" w14:textId="5AC6AE23"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1"/>
          <w:szCs w:val="21"/>
        </w:rPr>
        <w:t xml:space="preserve">where the focus is on </w:t>
      </w:r>
      <w:r w:rsidRPr="00527104">
        <w:rPr>
          <w:rFonts w:ascii="Times Roman" w:hAnsi="Times Roman"/>
          <w:sz w:val="21"/>
          <w:szCs w:val="21"/>
          <w:rtl/>
        </w:rPr>
        <w:t>“</w:t>
      </w:r>
      <w:r w:rsidRPr="00527104">
        <w:rPr>
          <w:rFonts w:ascii="Times Roman" w:hAnsi="Times Roman"/>
          <w:sz w:val="21"/>
          <w:szCs w:val="21"/>
        </w:rPr>
        <w:t>how they should be” (Kahneman and Tversky 1984, p. 341</w:t>
      </w:r>
      <w:ins w:id="489" w:author="S.D." w:date="2022-05-04T05:53:00Z">
        <w:r w:rsidR="003E74E6">
          <w:rPr>
            <w:rFonts w:ascii="Times Roman" w:hAnsi="Times Roman"/>
            <w:sz w:val="21"/>
            <w:szCs w:val="21"/>
          </w:rPr>
          <w:t>;</w:t>
        </w:r>
      </w:ins>
      <w:del w:id="490" w:author="S.D." w:date="2022-05-04T05:53:00Z">
        <w:r w:rsidRPr="00527104" w:rsidDel="003E74E6">
          <w:rPr>
            <w:rFonts w:ascii="Times Roman" w:hAnsi="Times Roman"/>
            <w:sz w:val="21"/>
            <w:szCs w:val="21"/>
          </w:rPr>
          <w:delText>,</w:delText>
        </w:r>
      </w:del>
      <w:r w:rsidRPr="00527104">
        <w:rPr>
          <w:rFonts w:ascii="Times Roman" w:hAnsi="Times Roman"/>
          <w:sz w:val="21"/>
          <w:szCs w:val="21"/>
        </w:rPr>
        <w:t xml:space="preserve"> see also Thaler 1980).</w:t>
      </w:r>
      <w:r w:rsidRPr="00527104">
        <w:rPr>
          <w:rFonts w:ascii="Times Roman" w:eastAsia="Times Roman" w:hAnsi="Times Roman" w:cs="Times Roman"/>
          <w:sz w:val="21"/>
          <w:szCs w:val="21"/>
        </w:rPr>
        <w:br/>
      </w:r>
      <w:r w:rsidRPr="00527104">
        <w:rPr>
          <w:rFonts w:ascii="Times Roman" w:hAnsi="Times Roman"/>
          <w:position w:val="8"/>
          <w:sz w:val="16"/>
          <w:szCs w:val="16"/>
        </w:rPr>
        <w:t>8</w:t>
      </w:r>
      <w:r w:rsidRPr="00527104">
        <w:rPr>
          <w:rFonts w:ascii="Times Roman" w:hAnsi="Times Roman"/>
          <w:sz w:val="21"/>
          <w:szCs w:val="21"/>
        </w:rPr>
        <w:t xml:space="preserve">For the purposes of this paper, we will focus on the main implications of the value function, leaving other aspects </w:t>
      </w:r>
    </w:p>
    <w:p w14:paraId="235CD6D5" w14:textId="27A98A6A"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1"/>
          <w:szCs w:val="21"/>
        </w:rPr>
        <w:t>of the theory, such as the probability weighting function (Levy 2003, pp. 220–221), for future research.</w:t>
      </w:r>
      <w:r w:rsidRPr="00527104">
        <w:rPr>
          <w:rFonts w:ascii="Times Roman" w:eastAsia="Times Roman" w:hAnsi="Times Roman" w:cs="Times Roman"/>
          <w:sz w:val="21"/>
          <w:szCs w:val="21"/>
        </w:rPr>
        <w:br/>
      </w:r>
      <w:r w:rsidRPr="00527104">
        <w:rPr>
          <w:rFonts w:ascii="Times Roman" w:hAnsi="Times Roman"/>
          <w:position w:val="8"/>
          <w:sz w:val="16"/>
          <w:szCs w:val="16"/>
        </w:rPr>
        <w:t>9</w:t>
      </w:r>
      <w:r w:rsidRPr="00527104">
        <w:rPr>
          <w:rFonts w:ascii="Times Roman" w:hAnsi="Times Roman"/>
          <w:sz w:val="21"/>
          <w:szCs w:val="21"/>
        </w:rPr>
        <w:t>Note that expected utility theory essentially assumes a non</w:t>
      </w:r>
      <w:del w:id="491" w:author="S.D." w:date="2022-05-04T05:54:00Z">
        <w:r w:rsidRPr="00527104" w:rsidDel="003E74E6">
          <w:rPr>
            <w:rFonts w:ascii="Times Roman" w:hAnsi="Times Roman"/>
            <w:sz w:val="21"/>
            <w:szCs w:val="21"/>
          </w:rPr>
          <w:delText>-</w:delText>
        </w:r>
      </w:del>
      <w:r w:rsidRPr="00527104">
        <w:rPr>
          <w:rFonts w:ascii="Times Roman" w:hAnsi="Times Roman"/>
          <w:sz w:val="21"/>
          <w:szCs w:val="21"/>
        </w:rPr>
        <w:t>linear utility function for risk</w:t>
      </w:r>
      <w:ins w:id="492" w:author="S.D." w:date="2022-05-04T05:54:00Z">
        <w:r w:rsidR="003E74E6">
          <w:rPr>
            <w:rFonts w:ascii="Times Roman" w:hAnsi="Times Roman"/>
            <w:sz w:val="21"/>
            <w:szCs w:val="21"/>
          </w:rPr>
          <w:t>-</w:t>
        </w:r>
      </w:ins>
      <w:del w:id="493" w:author="S.D." w:date="2022-05-04T05:54:00Z">
        <w:r w:rsidRPr="00527104" w:rsidDel="003E74E6">
          <w:rPr>
            <w:rFonts w:ascii="Times Roman" w:hAnsi="Times Roman"/>
            <w:sz w:val="21"/>
            <w:szCs w:val="21"/>
          </w:rPr>
          <w:delText xml:space="preserve"> </w:delText>
        </w:r>
      </w:del>
      <w:r w:rsidRPr="00527104">
        <w:rPr>
          <w:rFonts w:ascii="Times Roman" w:hAnsi="Times Roman"/>
          <w:sz w:val="21"/>
          <w:szCs w:val="21"/>
        </w:rPr>
        <w:t>averse and risk</w:t>
      </w:r>
      <w:ins w:id="494" w:author="S.D." w:date="2022-05-04T05:54:00Z">
        <w:r w:rsidR="003E74E6">
          <w:rPr>
            <w:rFonts w:ascii="Times Roman" w:hAnsi="Times Roman"/>
            <w:sz w:val="21"/>
            <w:szCs w:val="21"/>
          </w:rPr>
          <w:t>-</w:t>
        </w:r>
      </w:ins>
      <w:del w:id="495" w:author="S.D." w:date="2022-05-04T05:54:00Z">
        <w:r w:rsidRPr="00527104" w:rsidDel="003E74E6">
          <w:rPr>
            <w:rFonts w:ascii="Times Roman" w:hAnsi="Times Roman"/>
            <w:sz w:val="21"/>
            <w:szCs w:val="21"/>
          </w:rPr>
          <w:delText xml:space="preserve"> </w:delText>
        </w:r>
      </w:del>
      <w:r w:rsidRPr="00527104">
        <w:rPr>
          <w:rFonts w:ascii="Times Roman" w:hAnsi="Times Roman"/>
          <w:sz w:val="21"/>
          <w:szCs w:val="21"/>
        </w:rPr>
        <w:t xml:space="preserve">acceptant </w:t>
      </w:r>
    </w:p>
    <w:p w14:paraId="3BAA73A2" w14:textId="7A934A14"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1"/>
          <w:szCs w:val="21"/>
        </w:rPr>
        <w:t xml:space="preserve">(but </w:t>
      </w:r>
      <w:commentRangeStart w:id="496"/>
      <w:r w:rsidRPr="00527104">
        <w:rPr>
          <w:rFonts w:ascii="Times Roman" w:hAnsi="Times Roman"/>
          <w:sz w:val="21"/>
          <w:szCs w:val="21"/>
        </w:rPr>
        <w:t>not risk</w:t>
      </w:r>
      <w:ins w:id="497" w:author="S.D." w:date="2022-05-04T05:54:00Z">
        <w:r w:rsidR="003E74E6">
          <w:rPr>
            <w:rFonts w:ascii="Times Roman" w:hAnsi="Times Roman"/>
            <w:sz w:val="21"/>
            <w:szCs w:val="21"/>
          </w:rPr>
          <w:t>-</w:t>
        </w:r>
      </w:ins>
      <w:del w:id="498" w:author="S.D." w:date="2022-05-04T05:54:00Z">
        <w:r w:rsidRPr="00527104" w:rsidDel="003E74E6">
          <w:rPr>
            <w:rFonts w:ascii="Times Roman" w:hAnsi="Times Roman"/>
            <w:sz w:val="21"/>
            <w:szCs w:val="21"/>
          </w:rPr>
          <w:delText xml:space="preserve"> </w:delText>
        </w:r>
      </w:del>
      <w:r w:rsidRPr="00527104">
        <w:rPr>
          <w:rFonts w:ascii="Times Roman" w:hAnsi="Times Roman"/>
          <w:sz w:val="21"/>
          <w:szCs w:val="21"/>
        </w:rPr>
        <w:t>averse</w:t>
      </w:r>
      <w:commentRangeEnd w:id="496"/>
      <w:r w:rsidR="00EE0F16">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496"/>
      </w:r>
      <w:r w:rsidRPr="00527104">
        <w:rPr>
          <w:rFonts w:ascii="Times Roman" w:hAnsi="Times Roman"/>
          <w:sz w:val="21"/>
          <w:szCs w:val="21"/>
        </w:rPr>
        <w:t>) actors. I thank one of the reviewers for this comment.</w:t>
      </w:r>
      <w:r w:rsidRPr="00527104">
        <w:rPr>
          <w:rFonts w:ascii="Times Roman" w:eastAsia="Times Roman" w:hAnsi="Times Roman" w:cs="Times Roman"/>
          <w:sz w:val="21"/>
          <w:szCs w:val="21"/>
        </w:rPr>
        <w:br/>
      </w:r>
      <w:r w:rsidRPr="00527104">
        <w:rPr>
          <w:rFonts w:ascii="Times Roman" w:hAnsi="Times Roman"/>
          <w:position w:val="8"/>
          <w:sz w:val="16"/>
          <w:szCs w:val="16"/>
        </w:rPr>
        <w:t>10</w:t>
      </w:r>
      <w:r w:rsidRPr="00527104">
        <w:rPr>
          <w:rFonts w:ascii="Times Roman" w:hAnsi="Times Roman"/>
          <w:sz w:val="21"/>
          <w:szCs w:val="21"/>
        </w:rPr>
        <w:t xml:space="preserve">The location of the reference point emerges as a critical factor in the analysis of decisions (Kahneman and Tversky </w:t>
      </w:r>
    </w:p>
    <w:p w14:paraId="1522E7EB"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1"/>
          <w:szCs w:val="21"/>
        </w:rPr>
        <w:t xml:space="preserve">1979, p. 288). Levy (1992a, p. 174) explains that the reference point could also be an </w:t>
      </w:r>
      <w:r w:rsidRPr="00527104">
        <w:rPr>
          <w:rFonts w:ascii="Times Roman" w:hAnsi="Times Roman"/>
          <w:sz w:val="21"/>
          <w:szCs w:val="21"/>
          <w:rtl/>
        </w:rPr>
        <w:t>“</w:t>
      </w:r>
      <w:r w:rsidRPr="00527104">
        <w:rPr>
          <w:rFonts w:ascii="Times Roman" w:hAnsi="Times Roman"/>
          <w:sz w:val="21"/>
          <w:szCs w:val="21"/>
        </w:rPr>
        <w:t xml:space="preserve">aspiration level.” In a similar way, Koszegi and Rabin (2006, p. 1135) developed the idea of a reference point that consists of </w:t>
      </w:r>
      <w:r w:rsidRPr="00527104">
        <w:rPr>
          <w:rFonts w:ascii="Times Roman" w:hAnsi="Times Roman"/>
          <w:sz w:val="21"/>
          <w:szCs w:val="21"/>
          <w:rtl/>
        </w:rPr>
        <w:t>“</w:t>
      </w:r>
      <w:r w:rsidRPr="00527104">
        <w:rPr>
          <w:rFonts w:ascii="Times Roman" w:hAnsi="Times Roman"/>
          <w:sz w:val="21"/>
          <w:szCs w:val="21"/>
        </w:rPr>
        <w:t xml:space="preserve">expectations rather than the status quo.” We owe this last point to Salomo Hirvonen. </w:t>
      </w:r>
    </w:p>
    <w:p w14:paraId="7727E295"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position w:val="8"/>
          <w:sz w:val="16"/>
          <w:szCs w:val="16"/>
        </w:rPr>
        <w:t>11</w:t>
      </w:r>
      <w:r w:rsidRPr="00527104">
        <w:rPr>
          <w:rFonts w:ascii="Times Roman" w:hAnsi="Times Roman"/>
          <w:sz w:val="21"/>
          <w:szCs w:val="21"/>
        </w:rPr>
        <w:t xml:space="preserve">While we do not focus on the role of emotions, others have found that </w:t>
      </w:r>
      <w:r w:rsidRPr="00527104">
        <w:rPr>
          <w:rFonts w:ascii="Times Roman" w:hAnsi="Times Roman"/>
          <w:sz w:val="21"/>
          <w:szCs w:val="21"/>
          <w:rtl/>
        </w:rPr>
        <w:t>“</w:t>
      </w:r>
      <w:r w:rsidRPr="00527104">
        <w:rPr>
          <w:rFonts w:ascii="Times Roman" w:hAnsi="Times Roman"/>
          <w:sz w:val="21"/>
          <w:szCs w:val="21"/>
        </w:rPr>
        <w:t xml:space="preserve">sad people will take more risk when trying to avoid a certain loss” (Campos-Vazquez and Cuilty 2014, p. 6). </w:t>
      </w:r>
    </w:p>
    <w:p w14:paraId="502C6185"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position w:val="8"/>
          <w:sz w:val="16"/>
          <w:szCs w:val="16"/>
        </w:rPr>
        <w:t>12</w:t>
      </w:r>
      <w:r w:rsidRPr="00527104">
        <w:rPr>
          <w:rFonts w:ascii="Times Roman" w:hAnsi="Times Roman"/>
          <w:sz w:val="21"/>
          <w:szCs w:val="21"/>
        </w:rPr>
        <w:t xml:space="preserve">Losses have also been the focus in other areas of political science (McDermott 2004, p. 298). For instance, Lau (1985, p. 132) explains that </w:t>
      </w:r>
      <w:r w:rsidRPr="00527104">
        <w:rPr>
          <w:rFonts w:ascii="Times Roman" w:hAnsi="Times Roman"/>
          <w:sz w:val="21"/>
          <w:szCs w:val="21"/>
          <w:rtl/>
        </w:rPr>
        <w:t>“</w:t>
      </w:r>
      <w:r w:rsidRPr="00527104">
        <w:rPr>
          <w:rFonts w:ascii="Times Roman" w:hAnsi="Times Roman"/>
          <w:sz w:val="21"/>
          <w:szCs w:val="21"/>
        </w:rPr>
        <w:t xml:space="preserve">negative information is more influential than comparable positive information.” </w:t>
      </w:r>
    </w:p>
    <w:p w14:paraId="51A5FAAA"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position w:val="8"/>
          <w:sz w:val="16"/>
          <w:szCs w:val="16"/>
        </w:rPr>
        <w:t>13</w:t>
      </w:r>
      <w:r w:rsidRPr="00527104">
        <w:rPr>
          <w:rFonts w:ascii="Times Roman" w:hAnsi="Times Roman"/>
          <w:sz w:val="21"/>
          <w:szCs w:val="21"/>
        </w:rPr>
        <w:t xml:space="preserve">Due to the </w:t>
      </w:r>
      <w:r w:rsidRPr="00527104">
        <w:rPr>
          <w:rFonts w:ascii="Times Roman" w:hAnsi="Times Roman"/>
          <w:sz w:val="21"/>
          <w:szCs w:val="21"/>
          <w:rtl/>
        </w:rPr>
        <w:t>“</w:t>
      </w:r>
      <w:r w:rsidRPr="00527104">
        <w:rPr>
          <w:rFonts w:ascii="Times Roman" w:hAnsi="Times Roman"/>
          <w:sz w:val="21"/>
          <w:szCs w:val="21"/>
        </w:rPr>
        <w:t>cost of governing” (Powell and Whitten 1993; Nannestad and Paldam 2002; Bawn and Somer-Topcu 2012), Schumacher et al. (2015, p. 1041) empirically find that incumbents in the domain of losses take more risks. In terms of our argument, we also find it plausible for incumbents to fear losing office, thus incentivizing investments in clientelism. Thus, our explanation complements theirs</w:t>
      </w:r>
      <w:del w:id="499" w:author="S.D." w:date="2022-05-04T05:57:00Z">
        <w:r w:rsidRPr="00527104" w:rsidDel="00381884">
          <w:rPr>
            <w:rFonts w:ascii="Times Roman" w:hAnsi="Times Roman"/>
            <w:sz w:val="21"/>
            <w:szCs w:val="21"/>
          </w:rPr>
          <w:delText>,</w:delText>
        </w:r>
      </w:del>
      <w:r w:rsidRPr="00527104">
        <w:rPr>
          <w:rFonts w:ascii="Times Roman" w:hAnsi="Times Roman"/>
          <w:sz w:val="21"/>
          <w:szCs w:val="21"/>
        </w:rPr>
        <w:t xml:space="preserve"> but stresses different aspects of the theory (electoral risks and sunk costs in different contexts of electoral competition). In any case, and building on Schumacher et al. (2015), we encourage future experimental research to problematize the incumbent</w:t>
      </w:r>
      <w:r w:rsidRPr="00527104">
        <w:rPr>
          <w:rFonts w:ascii="Times Roman" w:hAnsi="Times Roman"/>
          <w:sz w:val="21"/>
          <w:szCs w:val="21"/>
          <w:rtl/>
        </w:rPr>
        <w:t>’</w:t>
      </w:r>
      <w:r w:rsidRPr="00527104">
        <w:rPr>
          <w:rFonts w:ascii="Times Roman" w:hAnsi="Times Roman"/>
          <w:sz w:val="21"/>
          <w:szCs w:val="21"/>
        </w:rPr>
        <w:t xml:space="preserve">s risk of losing office. We owe this point to one of the reviewers. </w:t>
      </w:r>
    </w:p>
    <w:p w14:paraId="678E334E" w14:textId="469D88B9"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position w:val="8"/>
          <w:sz w:val="16"/>
          <w:szCs w:val="16"/>
        </w:rPr>
        <w:lastRenderedPageBreak/>
        <w:t>14</w:t>
      </w:r>
      <w:r w:rsidRPr="00527104">
        <w:rPr>
          <w:rFonts w:ascii="Times Roman" w:hAnsi="Times Roman"/>
          <w:sz w:val="21"/>
          <w:szCs w:val="21"/>
        </w:rPr>
        <w:t>Due to space concerns, we do not expand on this debate from a prospect theory standpoint. Additionally, we only consider these two ideal types of voters. There are other types that</w:t>
      </w:r>
      <w:ins w:id="500" w:author="S.D." w:date="2022-05-04T07:48:00Z">
        <w:r w:rsidR="00A45684">
          <w:rPr>
            <w:rFonts w:ascii="Times Roman" w:hAnsi="Times Roman"/>
            <w:sz w:val="21"/>
            <w:szCs w:val="21"/>
          </w:rPr>
          <w:t>,</w:t>
        </w:r>
      </w:ins>
      <w:r w:rsidRPr="00527104">
        <w:rPr>
          <w:rFonts w:ascii="Times Roman" w:hAnsi="Times Roman"/>
          <w:sz w:val="21"/>
          <w:szCs w:val="21"/>
        </w:rPr>
        <w:t xml:space="preserve"> for simplicity</w:t>
      </w:r>
      <w:ins w:id="501" w:author="S.D." w:date="2022-05-04T07:48:00Z">
        <w:r w:rsidR="00A45684">
          <w:rPr>
            <w:rFonts w:ascii="Times Roman" w:hAnsi="Times Roman"/>
            <w:sz w:val="21"/>
            <w:szCs w:val="21"/>
          </w:rPr>
          <w:t>,</w:t>
        </w:r>
      </w:ins>
      <w:r w:rsidRPr="00527104">
        <w:rPr>
          <w:rFonts w:ascii="Times Roman" w:hAnsi="Times Roman"/>
          <w:sz w:val="21"/>
          <w:szCs w:val="21"/>
        </w:rPr>
        <w:t xml:space="preserve"> are not addressed here. For instance, </w:t>
      </w:r>
    </w:p>
    <w:p w14:paraId="55533896" w14:textId="77777777" w:rsidR="008C01C7" w:rsidRPr="00527104" w:rsidRDefault="002E0990">
      <w:pPr>
        <w:pStyle w:val="Default"/>
        <w:spacing w:before="0" w:after="240" w:line="240" w:lineRule="auto"/>
        <w:jc w:val="both"/>
        <w:rPr>
          <w:rFonts w:ascii="Times Roman" w:eastAsia="Times Roman" w:hAnsi="Times Roman" w:cs="Times Roman"/>
        </w:rPr>
      </w:pPr>
      <w:commentRangeStart w:id="502"/>
      <w:r w:rsidRPr="00527104">
        <w:rPr>
          <w:rFonts w:ascii="Times Roman" w:hAnsi="Times Roman"/>
          <w:sz w:val="27"/>
          <w:szCs w:val="27"/>
        </w:rPr>
        <w:t xml:space="preserve">x </w:t>
      </w:r>
      <w:commentRangeEnd w:id="502"/>
      <w:r w:rsidR="0011111E">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502"/>
      </w:r>
    </w:p>
    <w:p w14:paraId="74AEB8FE"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sz w:val="21"/>
          <w:szCs w:val="21"/>
        </w:rPr>
        <w:t xml:space="preserve">Zarazaga (2016, p. 7) introduces another category—“conditional supporters”—who </w:t>
      </w:r>
      <w:r w:rsidRPr="00527104">
        <w:rPr>
          <w:rFonts w:ascii="Times Roman" w:hAnsi="Times Roman"/>
          <w:sz w:val="21"/>
          <w:szCs w:val="21"/>
          <w:rtl/>
        </w:rPr>
        <w:t>“</w:t>
      </w:r>
      <w:r w:rsidRPr="00527104">
        <w:rPr>
          <w:rFonts w:ascii="Times Roman" w:hAnsi="Times Roman"/>
          <w:sz w:val="21"/>
          <w:szCs w:val="21"/>
        </w:rPr>
        <w:t xml:space="preserve">will vote for the party machine only as long as unexpected events do not persuade them to do otherwise.” In addition to that, we acknowledge that single-issue spatial distances might roughly sort core and swing voters </w:t>
      </w:r>
      <w:commentRangeStart w:id="503"/>
      <w:r w:rsidRPr="00527104">
        <w:rPr>
          <w:rFonts w:ascii="Times Roman" w:hAnsi="Times Roman"/>
          <w:sz w:val="21"/>
          <w:szCs w:val="21"/>
        </w:rPr>
        <w:t>in</w:t>
      </w:r>
      <w:commentRangeEnd w:id="503"/>
      <w:r w:rsidR="00381884">
        <w:rPr>
          <w:rStyle w:val="CommentReference"/>
          <w:rFonts w:ascii="Times New Roman" w:eastAsia="Arial Unicode MS" w:hAnsi="Times New Roman" w:cs="Times New Roman"/>
          <w:color w:val="auto"/>
          <w14:textOutline w14:w="0" w14:cap="rnd" w14:cmpd="sng" w14:algn="ctr">
            <w14:noFill/>
            <w14:prstDash w14:val="solid"/>
            <w14:bevel/>
          </w14:textOutline>
        </w:rPr>
        <w:commentReference w:id="503"/>
      </w:r>
      <w:r w:rsidRPr="00527104">
        <w:rPr>
          <w:rFonts w:ascii="Times Roman" w:hAnsi="Times Roman"/>
          <w:sz w:val="21"/>
          <w:szCs w:val="21"/>
        </w:rPr>
        <w:t xml:space="preserve"> an ideological continuum. </w:t>
      </w:r>
    </w:p>
    <w:p w14:paraId="6DFBD4B1"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position w:val="8"/>
          <w:sz w:val="16"/>
          <w:szCs w:val="16"/>
        </w:rPr>
        <w:t>15</w:t>
      </w:r>
      <w:r w:rsidRPr="00527104">
        <w:rPr>
          <w:rFonts w:ascii="Times Roman" w:hAnsi="Times Roman"/>
          <w:sz w:val="21"/>
          <w:szCs w:val="21"/>
        </w:rPr>
        <w:t xml:space="preserve">In fact, Carlin and Moseley (2015, p. 14) state that </w:t>
      </w:r>
      <w:r w:rsidRPr="00527104">
        <w:rPr>
          <w:rFonts w:ascii="Times Roman" w:hAnsi="Times Roman"/>
          <w:sz w:val="21"/>
          <w:szCs w:val="21"/>
          <w:rtl/>
        </w:rPr>
        <w:t>“</w:t>
      </w:r>
      <w:r w:rsidRPr="00527104">
        <w:rPr>
          <w:rFonts w:ascii="Times Roman" w:hAnsi="Times Roman"/>
          <w:sz w:val="21"/>
          <w:szCs w:val="21"/>
        </w:rPr>
        <w:t xml:space="preserve">our knowledge of who parties target remains incomplete.” </w:t>
      </w:r>
    </w:p>
    <w:p w14:paraId="711B8435"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position w:val="8"/>
          <w:sz w:val="16"/>
          <w:szCs w:val="16"/>
        </w:rPr>
        <w:t>16</w:t>
      </w:r>
      <w:r w:rsidRPr="00527104">
        <w:rPr>
          <w:rFonts w:ascii="Times Roman" w:hAnsi="Times Roman"/>
          <w:sz w:val="21"/>
          <w:szCs w:val="21"/>
        </w:rPr>
        <w:t xml:space="preserve">For simplicity, voters received zero initial endowments. We encourage future research to consider different levels of income inequality among voters and games that have more than one voter. </w:t>
      </w:r>
    </w:p>
    <w:p w14:paraId="47ABD379" w14:textId="748FAB75"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position w:val="8"/>
          <w:sz w:val="16"/>
          <w:szCs w:val="16"/>
        </w:rPr>
        <w:t>17</w:t>
      </w:r>
      <w:r w:rsidRPr="00527104">
        <w:rPr>
          <w:rFonts w:ascii="Times Roman" w:hAnsi="Times Roman"/>
          <w:sz w:val="21"/>
          <w:szCs w:val="21"/>
        </w:rPr>
        <w:t>Participants acting</w:t>
      </w:r>
      <w:ins w:id="504" w:author="S.D." w:date="2022-05-04T06:00:00Z">
        <w:r w:rsidR="00246512">
          <w:rPr>
            <w:rFonts w:ascii="Times Roman" w:hAnsi="Times Roman"/>
            <w:sz w:val="21"/>
            <w:szCs w:val="21"/>
          </w:rPr>
          <w:t xml:space="preserve"> in</w:t>
        </w:r>
      </w:ins>
      <w:r w:rsidRPr="00527104">
        <w:rPr>
          <w:rFonts w:ascii="Times Roman" w:hAnsi="Times Roman"/>
          <w:sz w:val="21"/>
          <w:szCs w:val="21"/>
        </w:rPr>
        <w:t xml:space="preserve"> the </w:t>
      </w:r>
      <w:r w:rsidRPr="00527104">
        <w:rPr>
          <w:rFonts w:ascii="Times Roman" w:hAnsi="Times Roman"/>
          <w:sz w:val="21"/>
          <w:szCs w:val="21"/>
          <w:rtl/>
        </w:rPr>
        <w:t>“</w:t>
      </w:r>
      <w:r w:rsidRPr="00527104">
        <w:rPr>
          <w:rFonts w:ascii="Times Roman" w:hAnsi="Times Roman"/>
          <w:sz w:val="21"/>
          <w:szCs w:val="21"/>
        </w:rPr>
        <w:t xml:space="preserve">party” role are told that offering a zero amount means that they do not want to buy votes at that time. </w:t>
      </w:r>
    </w:p>
    <w:p w14:paraId="25DCAA4A"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position w:val="8"/>
          <w:sz w:val="16"/>
          <w:szCs w:val="16"/>
        </w:rPr>
        <w:t>18</w:t>
      </w:r>
      <w:r w:rsidRPr="00527104">
        <w:rPr>
          <w:rFonts w:ascii="Times Roman" w:hAnsi="Times Roman"/>
          <w:sz w:val="21"/>
          <w:szCs w:val="21"/>
        </w:rPr>
        <w:t xml:space="preserve">Voters are told that accepting the offer necessarily implies voting for that party. For simplicity, we did not include the possibility of defecting. We discuss the shortcomings of this limitation in the final portion of the paper. We encourage future designs to consider this feature. </w:t>
      </w:r>
    </w:p>
    <w:p w14:paraId="1D7DB0DA"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position w:val="8"/>
          <w:sz w:val="16"/>
          <w:szCs w:val="16"/>
        </w:rPr>
        <w:t>19</w:t>
      </w:r>
      <w:r w:rsidRPr="00527104">
        <w:rPr>
          <w:rFonts w:ascii="Times Roman" w:hAnsi="Times Roman"/>
          <w:sz w:val="21"/>
          <w:szCs w:val="21"/>
        </w:rPr>
        <w:t xml:space="preserve">To make sure participants understood the dynamics of the game, they were shown two examples of the voting game. Participants were required to enter the correct number of points each hypothetical participant would have received in each example. Importantly, all actual participants had to enter the exact number of points to continue playing the game. </w:t>
      </w:r>
    </w:p>
    <w:p w14:paraId="79F6581C" w14:textId="77777777"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position w:val="8"/>
          <w:sz w:val="16"/>
          <w:szCs w:val="16"/>
        </w:rPr>
        <w:t>20</w:t>
      </w:r>
      <w:r w:rsidRPr="00527104">
        <w:rPr>
          <w:rFonts w:ascii="Times Roman" w:hAnsi="Times Roman"/>
          <w:sz w:val="21"/>
          <w:szCs w:val="21"/>
        </w:rPr>
        <w:t xml:space="preserve">Levy (1997, p. 95) notes that in poorer societies (like the Chilean society), conducting research with relatively smaller monetary incentives is still meaningful. However, see Morton and Williams (2010a) and Bassi, Morton, and Williams (2011). </w:t>
      </w:r>
    </w:p>
    <w:p w14:paraId="7A9F1DDC" w14:textId="5F7AC1ED" w:rsidR="008C01C7" w:rsidRPr="00527104" w:rsidRDefault="002E0990">
      <w:pPr>
        <w:pStyle w:val="Default"/>
        <w:spacing w:before="0" w:after="240" w:line="240" w:lineRule="auto"/>
        <w:jc w:val="both"/>
        <w:rPr>
          <w:rFonts w:ascii="Times Roman" w:eastAsia="Times Roman" w:hAnsi="Times Roman" w:cs="Times Roman"/>
        </w:rPr>
      </w:pPr>
      <w:r w:rsidRPr="00527104">
        <w:rPr>
          <w:rFonts w:ascii="Times Roman" w:hAnsi="Times Roman"/>
          <w:position w:val="8"/>
          <w:sz w:val="16"/>
          <w:szCs w:val="16"/>
        </w:rPr>
        <w:t>21</w:t>
      </w:r>
      <w:r w:rsidRPr="00527104">
        <w:rPr>
          <w:rFonts w:ascii="Times Roman" w:hAnsi="Times Roman"/>
          <w:sz w:val="21"/>
          <w:szCs w:val="21"/>
        </w:rPr>
        <w:t>The table also details the same information conveyed in Figure 2.</w:t>
      </w:r>
      <w:r w:rsidRPr="00527104">
        <w:rPr>
          <w:rFonts w:ascii="Times Roman" w:eastAsia="Times Roman" w:hAnsi="Times Roman" w:cs="Times Roman"/>
          <w:sz w:val="21"/>
          <w:szCs w:val="21"/>
        </w:rPr>
        <w:br/>
      </w:r>
      <w:r w:rsidRPr="00527104">
        <w:rPr>
          <w:rFonts w:ascii="Times Roman" w:hAnsi="Times Roman"/>
          <w:position w:val="8"/>
          <w:sz w:val="16"/>
          <w:szCs w:val="16"/>
        </w:rPr>
        <w:t>22</w:t>
      </w:r>
      <w:r w:rsidRPr="00527104">
        <w:rPr>
          <w:rFonts w:ascii="Times Roman" w:hAnsi="Times Roman"/>
          <w:sz w:val="21"/>
          <w:szCs w:val="21"/>
        </w:rPr>
        <w:t xml:space="preserve">That is, participants received a role, an </w:t>
      </w:r>
      <w:r w:rsidRPr="00527104">
        <w:rPr>
          <w:rFonts w:ascii="Times Roman" w:hAnsi="Times Roman"/>
          <w:sz w:val="21"/>
          <w:szCs w:val="21"/>
          <w:rtl/>
        </w:rPr>
        <w:t>“</w:t>
      </w:r>
      <w:r w:rsidRPr="00527104">
        <w:rPr>
          <w:rFonts w:ascii="Times Roman" w:hAnsi="Times Roman"/>
          <w:sz w:val="21"/>
          <w:szCs w:val="21"/>
        </w:rPr>
        <w:t>ideology,” a party endowment</w:t>
      </w:r>
      <w:ins w:id="505" w:author="S.D." w:date="2022-05-04T06:01:00Z">
        <w:r w:rsidR="00B937FB">
          <w:rPr>
            <w:rFonts w:ascii="Times Roman" w:hAnsi="Times Roman"/>
            <w:sz w:val="21"/>
            <w:szCs w:val="21"/>
          </w:rPr>
          <w:t>,</w:t>
        </w:r>
      </w:ins>
      <w:r w:rsidRPr="00527104">
        <w:rPr>
          <w:rFonts w:ascii="Times Roman" w:hAnsi="Times Roman"/>
          <w:sz w:val="21"/>
          <w:szCs w:val="21"/>
        </w:rPr>
        <w:t xml:space="preserve"> and a contestability structure. </w:t>
      </w:r>
      <w:r w:rsidRPr="00527104">
        <w:rPr>
          <w:rFonts w:ascii="Times Roman" w:hAnsi="Times Roman"/>
          <w:position w:val="8"/>
          <w:sz w:val="16"/>
          <w:szCs w:val="16"/>
        </w:rPr>
        <w:t>23</w:t>
      </w:r>
      <w:r w:rsidRPr="00527104">
        <w:rPr>
          <w:rFonts w:ascii="Times Roman" w:hAnsi="Times Roman"/>
          <w:sz w:val="21"/>
          <w:szCs w:val="21"/>
        </w:rPr>
        <w:t>However, see Visconti (2021).</w:t>
      </w:r>
      <w:r w:rsidRPr="00527104">
        <w:rPr>
          <w:rFonts w:ascii="Times Roman" w:eastAsia="Times Roman" w:hAnsi="Times Roman" w:cs="Times Roman"/>
          <w:sz w:val="21"/>
          <w:szCs w:val="21"/>
        </w:rPr>
        <w:br/>
      </w:r>
      <w:r w:rsidRPr="00527104">
        <w:rPr>
          <w:rFonts w:ascii="Times Roman" w:hAnsi="Times Roman"/>
          <w:position w:val="8"/>
          <w:sz w:val="16"/>
          <w:szCs w:val="16"/>
        </w:rPr>
        <w:t>24</w:t>
      </w:r>
      <w:r w:rsidRPr="00527104">
        <w:rPr>
          <w:rFonts w:ascii="Times Roman" w:hAnsi="Times Roman"/>
          <w:sz w:val="21"/>
          <w:szCs w:val="21"/>
        </w:rPr>
        <w:t>Our emphasis.</w:t>
      </w:r>
      <w:r w:rsidRPr="00527104">
        <w:rPr>
          <w:rFonts w:ascii="Times Roman" w:eastAsia="Times Roman" w:hAnsi="Times Roman" w:cs="Times Roman"/>
          <w:sz w:val="21"/>
          <w:szCs w:val="21"/>
        </w:rPr>
        <w:br/>
      </w:r>
      <w:r w:rsidRPr="00527104">
        <w:rPr>
          <w:rFonts w:ascii="Times Roman" w:hAnsi="Times Roman"/>
          <w:position w:val="8"/>
          <w:sz w:val="16"/>
          <w:szCs w:val="16"/>
        </w:rPr>
        <w:t>25</w:t>
      </w:r>
      <w:r w:rsidRPr="00527104">
        <w:rPr>
          <w:rFonts w:ascii="Times Roman" w:hAnsi="Times Roman"/>
          <w:sz w:val="21"/>
          <w:szCs w:val="21"/>
        </w:rPr>
        <w:t xml:space="preserve">In fact, Linde and Vis (2017, p. 101) find that both politicians and citizens deviate from expected utility theory </w:t>
      </w:r>
    </w:p>
    <w:p w14:paraId="45496C25" w14:textId="77777777" w:rsidR="008C01C7" w:rsidRPr="00527104" w:rsidRDefault="002E0990">
      <w:pPr>
        <w:pStyle w:val="Default"/>
        <w:spacing w:before="0" w:after="240" w:line="240" w:lineRule="auto"/>
        <w:jc w:val="both"/>
      </w:pPr>
      <w:r w:rsidRPr="00527104">
        <w:rPr>
          <w:rFonts w:ascii="Times Roman" w:hAnsi="Times Roman"/>
          <w:sz w:val="21"/>
          <w:szCs w:val="21"/>
        </w:rPr>
        <w:t xml:space="preserve">and behave according to prospect theory. However, individuals deviate more compared to politicians. We believe that their findings might contribute to giving more external validity to our results. While the order of magnitude of their effects varies by type (i.e., politicians and non-politicians), the effect signs they find remain the same. </w:t>
      </w:r>
    </w:p>
    <w:sectPr w:rsidR="008C01C7" w:rsidRPr="00527104">
      <w:headerReference w:type="default" r:id="rId11"/>
      <w:footerReference w:type="default" r:id="rId12"/>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D." w:date="2022-05-04T07:52:00Z" w:initials="SD">
    <w:p w14:paraId="6F3A5704" w14:textId="77777777" w:rsidR="00654A4C" w:rsidRDefault="00654A4C" w:rsidP="003722AF">
      <w:pPr>
        <w:pStyle w:val="CommentText"/>
      </w:pPr>
      <w:r>
        <w:rPr>
          <w:rStyle w:val="CommentReference"/>
        </w:rPr>
        <w:annotationRef/>
      </w:r>
      <w:r>
        <w:t>I think "to" may work better here.</w:t>
      </w:r>
    </w:p>
  </w:comment>
  <w:comment w:id="4" w:author="S.D." w:date="2022-05-04T06:55:00Z" w:initials="SD">
    <w:p w14:paraId="54593694" w14:textId="2C291783" w:rsidR="006D5FDA" w:rsidRDefault="006D5FDA" w:rsidP="00826502">
      <w:pPr>
        <w:pStyle w:val="CommentText"/>
      </w:pPr>
      <w:r>
        <w:rPr>
          <w:rStyle w:val="CommentReference"/>
        </w:rPr>
        <w:annotationRef/>
      </w:r>
      <w:r>
        <w:t>Is this the name of a journal? If so, I recommend italicizing it.</w:t>
      </w:r>
    </w:p>
  </w:comment>
  <w:comment w:id="69" w:author="S.D." w:date="2022-05-04T00:04:00Z" w:initials="SD">
    <w:p w14:paraId="1D3FB555" w14:textId="77777777" w:rsidR="0031757C" w:rsidRDefault="0031757C" w:rsidP="00A14E00">
      <w:pPr>
        <w:pStyle w:val="CommentText"/>
      </w:pPr>
      <w:r>
        <w:rPr>
          <w:rStyle w:val="CommentReference"/>
        </w:rPr>
        <w:annotationRef/>
      </w:r>
      <w:r>
        <w:t>I suggest rephrasing this as "from a focus on gains to a focus on losses".</w:t>
      </w:r>
    </w:p>
  </w:comment>
  <w:comment w:id="70" w:author="S.D." w:date="2022-05-04T00:06:00Z" w:initials="SD">
    <w:p w14:paraId="72C70551" w14:textId="77777777" w:rsidR="00E8054F" w:rsidRDefault="00E8054F" w:rsidP="00A5778B">
      <w:pPr>
        <w:pStyle w:val="CommentText"/>
      </w:pPr>
      <w:r>
        <w:rPr>
          <w:rStyle w:val="CommentReference"/>
        </w:rPr>
        <w:annotationRef/>
      </w:r>
      <w:r>
        <w:t>I suggest expanding this to "putting heavy pressures on parties".</w:t>
      </w:r>
    </w:p>
  </w:comment>
  <w:comment w:id="90" w:author="S.D." w:date="2022-05-04T00:12:00Z" w:initials="SD">
    <w:p w14:paraId="448289B6" w14:textId="77777777" w:rsidR="00071941" w:rsidRDefault="00071941" w:rsidP="006B0A19">
      <w:pPr>
        <w:pStyle w:val="CommentText"/>
      </w:pPr>
      <w:r>
        <w:rPr>
          <w:rStyle w:val="CommentReference"/>
        </w:rPr>
        <w:annotationRef/>
      </w:r>
      <w:r>
        <w:t>I suggest changing this to "the practice" or "it".</w:t>
      </w:r>
    </w:p>
  </w:comment>
  <w:comment w:id="96" w:author="S.D." w:date="2022-05-04T00:15:00Z" w:initials="SD">
    <w:p w14:paraId="4944B8D7" w14:textId="77777777" w:rsidR="00AA3ECA" w:rsidRDefault="00AA3ECA" w:rsidP="0093668F">
      <w:pPr>
        <w:pStyle w:val="CommentText"/>
      </w:pPr>
      <w:r>
        <w:rPr>
          <w:rStyle w:val="CommentReference"/>
        </w:rPr>
        <w:annotationRef/>
      </w:r>
      <w:r>
        <w:t>Does this refer to the existing literature on vote buying?</w:t>
      </w:r>
    </w:p>
  </w:comment>
  <w:comment w:id="97" w:author="S.D." w:date="2022-05-04T00:16:00Z" w:initials="SD">
    <w:p w14:paraId="63565E46" w14:textId="77777777" w:rsidR="00AA3ECA" w:rsidRDefault="00AA3ECA" w:rsidP="001756F2">
      <w:pPr>
        <w:pStyle w:val="CommentText"/>
      </w:pPr>
      <w:r>
        <w:rPr>
          <w:rStyle w:val="CommentReference"/>
        </w:rPr>
        <w:annotationRef/>
      </w:r>
      <w:r>
        <w:t>Should this be "incumbent" or the possessive form "incumbents'"?</w:t>
      </w:r>
    </w:p>
  </w:comment>
  <w:comment w:id="99" w:author="S.D." w:date="2022-05-04T00:17:00Z" w:initials="SD">
    <w:p w14:paraId="367FDBC7" w14:textId="77777777" w:rsidR="00CB33FF" w:rsidRDefault="00AA3ECA" w:rsidP="001F1B24">
      <w:pPr>
        <w:pStyle w:val="CommentText"/>
      </w:pPr>
      <w:r>
        <w:rPr>
          <w:rStyle w:val="CommentReference"/>
        </w:rPr>
        <w:annotationRef/>
      </w:r>
      <w:r w:rsidR="00CB33FF">
        <w:t>I suggest changing this to "modeling" or "simulating".</w:t>
      </w:r>
    </w:p>
  </w:comment>
  <w:comment w:id="106" w:author="S.D." w:date="2022-05-04T00:18:00Z" w:initials="SD">
    <w:p w14:paraId="01AC6698" w14:textId="77777777" w:rsidR="00CB33FF" w:rsidRDefault="00E060D0" w:rsidP="00510253">
      <w:pPr>
        <w:pStyle w:val="CommentText"/>
      </w:pPr>
      <w:r>
        <w:rPr>
          <w:rStyle w:val="CommentReference"/>
        </w:rPr>
        <w:annotationRef/>
      </w:r>
      <w:r w:rsidR="00CB33FF">
        <w:t>I suggest cutting this.</w:t>
      </w:r>
    </w:p>
  </w:comment>
  <w:comment w:id="121" w:author="S.D." w:date="2022-05-04T00:31:00Z" w:initials="SD">
    <w:p w14:paraId="1F0565E2" w14:textId="77777777" w:rsidR="00515528" w:rsidRDefault="00515528" w:rsidP="008C674D">
      <w:pPr>
        <w:pStyle w:val="CommentText"/>
      </w:pPr>
      <w:r>
        <w:rPr>
          <w:rStyle w:val="CommentReference"/>
        </w:rPr>
        <w:annotationRef/>
      </w:r>
      <w:r>
        <w:t>I suggest changing this to "its" or "their".</w:t>
      </w:r>
    </w:p>
  </w:comment>
  <w:comment w:id="126" w:author="S.D." w:date="2022-05-04T00:33:00Z" w:initials="SD">
    <w:p w14:paraId="69DC9B4C" w14:textId="77777777" w:rsidR="003440C2" w:rsidRDefault="00251A0D" w:rsidP="00870C81">
      <w:pPr>
        <w:pStyle w:val="CommentText"/>
      </w:pPr>
      <w:r>
        <w:rPr>
          <w:rStyle w:val="CommentReference"/>
        </w:rPr>
        <w:annotationRef/>
      </w:r>
      <w:r w:rsidR="003440C2">
        <w:t>I suggest changing this to "posits".</w:t>
      </w:r>
    </w:p>
  </w:comment>
  <w:comment w:id="139" w:author="S.D." w:date="2022-05-04T00:34:00Z" w:initials="SD">
    <w:p w14:paraId="3A8771EB" w14:textId="4F3EA121" w:rsidR="00701316" w:rsidRDefault="00701316" w:rsidP="000775A1">
      <w:pPr>
        <w:pStyle w:val="CommentText"/>
      </w:pPr>
      <w:r>
        <w:rPr>
          <w:rStyle w:val="CommentReference"/>
        </w:rPr>
        <w:annotationRef/>
      </w:r>
      <w:r>
        <w:t>Should this be "carriers" to match with "are"?</w:t>
      </w:r>
    </w:p>
  </w:comment>
  <w:comment w:id="147" w:author="S.D." w:date="2022-05-04T00:56:00Z" w:initials="SD">
    <w:p w14:paraId="11AAE7EC" w14:textId="77777777" w:rsidR="003F232F" w:rsidRDefault="003F232F" w:rsidP="006A2334">
      <w:pPr>
        <w:pStyle w:val="CommentText"/>
      </w:pPr>
      <w:r>
        <w:rPr>
          <w:rStyle w:val="CommentReference"/>
        </w:rPr>
        <w:annotationRef/>
      </w:r>
      <w:r>
        <w:t>I suggest rephrasing this as "Put simply".</w:t>
      </w:r>
    </w:p>
  </w:comment>
  <w:comment w:id="178" w:author="S.D." w:date="2022-05-04T01:10:00Z" w:initials="SD">
    <w:p w14:paraId="04F3AD03" w14:textId="77777777" w:rsidR="00A74630" w:rsidRDefault="00360253" w:rsidP="008B5B7E">
      <w:pPr>
        <w:pStyle w:val="CommentText"/>
      </w:pPr>
      <w:r>
        <w:rPr>
          <w:rStyle w:val="CommentReference"/>
        </w:rPr>
        <w:annotationRef/>
      </w:r>
      <w:r w:rsidR="00A74630">
        <w:t>A general note for this document: My apologies, but I forgot to account for your order request to disregard the references, so I have made some small changes to references before this point in the paper. Feel free to discard those changes when going over the tracked document.</w:t>
      </w:r>
    </w:p>
  </w:comment>
  <w:comment w:id="179" w:author="S.D." w:date="2022-05-04T01:11:00Z" w:initials="SD">
    <w:p w14:paraId="7C1C6E0F" w14:textId="13410F27" w:rsidR="00360253" w:rsidRDefault="00360253" w:rsidP="00542882">
      <w:pPr>
        <w:pStyle w:val="CommentText"/>
      </w:pPr>
      <w:r>
        <w:rPr>
          <w:rStyle w:val="CommentReference"/>
        </w:rPr>
        <w:annotationRef/>
      </w:r>
      <w:r>
        <w:t>I suggest cutting this.</w:t>
      </w:r>
    </w:p>
  </w:comment>
  <w:comment w:id="181" w:author="S.D." w:date="2022-05-04T01:12:00Z" w:initials="SD">
    <w:p w14:paraId="40BFCFAA" w14:textId="77777777" w:rsidR="00E533C6" w:rsidRDefault="00E533C6" w:rsidP="00F905E0">
      <w:pPr>
        <w:pStyle w:val="CommentText"/>
      </w:pPr>
      <w:r>
        <w:rPr>
          <w:rStyle w:val="CommentReference"/>
        </w:rPr>
        <w:annotationRef/>
      </w:r>
      <w:r>
        <w:t>Does this refer to assumptions of expected utility theory?</w:t>
      </w:r>
    </w:p>
  </w:comment>
  <w:comment w:id="187" w:author="S.D." w:date="2022-05-04T01:14:00Z" w:initials="SD">
    <w:p w14:paraId="141A4407" w14:textId="77777777" w:rsidR="00011103" w:rsidRDefault="00011103" w:rsidP="00D70048">
      <w:pPr>
        <w:pStyle w:val="CommentText"/>
      </w:pPr>
      <w:r>
        <w:rPr>
          <w:rStyle w:val="CommentReference"/>
        </w:rPr>
        <w:annotationRef/>
      </w:r>
      <w:r>
        <w:t>I suggest changing this to "on the part of".</w:t>
      </w:r>
    </w:p>
  </w:comment>
  <w:comment w:id="188" w:author="S.D." w:date="2022-05-04T01:16:00Z" w:initials="SD">
    <w:p w14:paraId="10157699" w14:textId="77777777" w:rsidR="00011103" w:rsidRDefault="00011103" w:rsidP="00E46E4A">
      <w:pPr>
        <w:pStyle w:val="CommentText"/>
      </w:pPr>
      <w:r>
        <w:rPr>
          <w:rStyle w:val="CommentReference"/>
        </w:rPr>
        <w:annotationRef/>
      </w:r>
      <w:r>
        <w:t>I suggest expanding this to "some studies" or "some researchers".</w:t>
      </w:r>
    </w:p>
  </w:comment>
  <w:comment w:id="191" w:author="S.D." w:date="2022-05-04T01:17:00Z" w:initials="SD">
    <w:p w14:paraId="7A8421B8" w14:textId="77777777" w:rsidR="00F356E5" w:rsidRDefault="00F356E5" w:rsidP="00BE2691">
      <w:pPr>
        <w:pStyle w:val="CommentText"/>
      </w:pPr>
      <w:r>
        <w:rPr>
          <w:rStyle w:val="CommentReference"/>
        </w:rPr>
        <w:annotationRef/>
      </w:r>
      <w:r>
        <w:t>I suggest changing this to "utility-maximizing".</w:t>
      </w:r>
    </w:p>
  </w:comment>
  <w:comment w:id="192" w:author="S.D." w:date="2022-05-04T01:18:00Z" w:initials="SD">
    <w:p w14:paraId="5515C9A8" w14:textId="77777777" w:rsidR="00F356E5" w:rsidRDefault="00F356E5" w:rsidP="00D06075">
      <w:pPr>
        <w:pStyle w:val="CommentText"/>
      </w:pPr>
      <w:r>
        <w:rPr>
          <w:rStyle w:val="CommentReference"/>
        </w:rPr>
        <w:annotationRef/>
      </w:r>
      <w:r>
        <w:t>I suggest expanding this to "immediate monetary transfers" or "immediate wealth transfers".</w:t>
      </w:r>
    </w:p>
  </w:comment>
  <w:comment w:id="195" w:author="S.D." w:date="2022-05-04T01:31:00Z" w:initials="SD">
    <w:p w14:paraId="2B895388" w14:textId="77777777" w:rsidR="009328C1" w:rsidRDefault="00A82E07" w:rsidP="007A3B0E">
      <w:pPr>
        <w:pStyle w:val="CommentText"/>
      </w:pPr>
      <w:r>
        <w:rPr>
          <w:rStyle w:val="CommentReference"/>
        </w:rPr>
        <w:annotationRef/>
      </w:r>
      <w:r w:rsidR="009328C1">
        <w:t>I suggest changing this to "population".</w:t>
      </w:r>
    </w:p>
  </w:comment>
  <w:comment w:id="196" w:author="S.D." w:date="2022-05-04T01:33:00Z" w:initials="SD">
    <w:p w14:paraId="0722AE71" w14:textId="77777777" w:rsidR="009328C1" w:rsidRDefault="00A82E07" w:rsidP="00017D68">
      <w:pPr>
        <w:pStyle w:val="CommentText"/>
      </w:pPr>
      <w:r>
        <w:rPr>
          <w:rStyle w:val="CommentReference"/>
        </w:rPr>
        <w:annotationRef/>
      </w:r>
      <w:r w:rsidR="009328C1">
        <w:t>Most style guides recommend writing out full names on first mention, after which abbreviations can be used. However, I am unsure whether that is necessary in this case, as this term is not central to the text.</w:t>
      </w:r>
    </w:p>
  </w:comment>
  <w:comment w:id="200" w:author="S.D." w:date="2022-05-04T01:38:00Z" w:initials="SD">
    <w:p w14:paraId="44D009EC" w14:textId="77777777" w:rsidR="00971570" w:rsidRDefault="00971570" w:rsidP="00817FB4">
      <w:pPr>
        <w:pStyle w:val="CommentText"/>
      </w:pPr>
      <w:r>
        <w:rPr>
          <w:rStyle w:val="CommentReference"/>
        </w:rPr>
        <w:annotationRef/>
      </w:r>
      <w:r>
        <w:t>I suggest expanding this to "new spendings".</w:t>
      </w:r>
    </w:p>
  </w:comment>
  <w:comment w:id="201" w:author="S.D." w:date="2022-05-04T01:39:00Z" w:initials="SD">
    <w:p w14:paraId="0DAF0ED2" w14:textId="77777777" w:rsidR="00971570" w:rsidRDefault="00971570" w:rsidP="00861B34">
      <w:pPr>
        <w:pStyle w:val="CommentText"/>
      </w:pPr>
      <w:r>
        <w:rPr>
          <w:rStyle w:val="CommentReference"/>
        </w:rPr>
        <w:annotationRef/>
      </w:r>
      <w:r>
        <w:t>Should this be "trait" or "threat"?</w:t>
      </w:r>
    </w:p>
  </w:comment>
  <w:comment w:id="208" w:author="S.D." w:date="2022-05-04T01:41:00Z" w:initials="SD">
    <w:p w14:paraId="50117518" w14:textId="77777777" w:rsidR="009328C1" w:rsidRDefault="00C939D1" w:rsidP="00126C92">
      <w:pPr>
        <w:pStyle w:val="CommentText"/>
      </w:pPr>
      <w:r>
        <w:rPr>
          <w:rStyle w:val="CommentReference"/>
        </w:rPr>
        <w:annotationRef/>
      </w:r>
      <w:r w:rsidR="009328C1">
        <w:t>I recommend providing an explanation and/or translation of this term.</w:t>
      </w:r>
    </w:p>
  </w:comment>
  <w:comment w:id="217" w:author="S.D." w:date="2022-05-04T01:53:00Z" w:initials="SD">
    <w:p w14:paraId="5C347EE6" w14:textId="77777777" w:rsidR="0043061B" w:rsidRDefault="0043061B" w:rsidP="00790424">
      <w:pPr>
        <w:pStyle w:val="CommentText"/>
      </w:pPr>
      <w:r>
        <w:rPr>
          <w:rStyle w:val="CommentReference"/>
        </w:rPr>
        <w:annotationRef/>
      </w:r>
      <w:r>
        <w:t>I suggest expanding this to "as in the Nicaraguan example above".</w:t>
      </w:r>
    </w:p>
  </w:comment>
  <w:comment w:id="218" w:author="S.D." w:date="2022-05-04T02:19:00Z" w:initials="SD">
    <w:p w14:paraId="6D850E75" w14:textId="77777777" w:rsidR="00C12CC4" w:rsidRDefault="00C12CC4" w:rsidP="00736459">
      <w:pPr>
        <w:pStyle w:val="CommentText"/>
      </w:pPr>
      <w:r>
        <w:rPr>
          <w:rStyle w:val="CommentReference"/>
        </w:rPr>
        <w:annotationRef/>
      </w:r>
      <w:r>
        <w:t>I suggest rephrasing this as "roles of political contestation and sunk costs in".</w:t>
      </w:r>
    </w:p>
  </w:comment>
  <w:comment w:id="227" w:author="S.D." w:date="2022-05-04T02:22:00Z" w:initials="SD">
    <w:p w14:paraId="5F2163AA" w14:textId="77777777" w:rsidR="009C5731" w:rsidRDefault="009C5731" w:rsidP="00EE52EE">
      <w:pPr>
        <w:pStyle w:val="CommentText"/>
      </w:pPr>
      <w:r>
        <w:rPr>
          <w:rStyle w:val="CommentReference"/>
        </w:rPr>
        <w:annotationRef/>
      </w:r>
      <w:r>
        <w:t>I suggest expanding this to "expected utility theory".</w:t>
      </w:r>
    </w:p>
  </w:comment>
  <w:comment w:id="232" w:author="S.D." w:date="2022-05-04T07:32:00Z" w:initials="SD">
    <w:p w14:paraId="4EECB96F" w14:textId="77777777" w:rsidR="009328C1" w:rsidRDefault="009328C1" w:rsidP="005E5EBB">
      <w:pPr>
        <w:pStyle w:val="CommentText"/>
      </w:pPr>
      <w:r>
        <w:rPr>
          <w:rStyle w:val="CommentReference"/>
        </w:rPr>
        <w:annotationRef/>
      </w:r>
      <w:r>
        <w:t>I suggest changing this to "have been".</w:t>
      </w:r>
    </w:p>
  </w:comment>
  <w:comment w:id="233" w:author="S.D." w:date="2022-05-04T02:24:00Z" w:initials="SD">
    <w:p w14:paraId="04F6D387" w14:textId="6A92ABB1" w:rsidR="000D3FC2" w:rsidRDefault="000D3FC2" w:rsidP="00EB09B3">
      <w:pPr>
        <w:pStyle w:val="CommentText"/>
      </w:pPr>
      <w:r>
        <w:rPr>
          <w:rStyle w:val="CommentReference"/>
        </w:rPr>
        <w:annotationRef/>
      </w:r>
      <w:r>
        <w:t>I think "use" may work better here.</w:t>
      </w:r>
    </w:p>
  </w:comment>
  <w:comment w:id="236" w:author="S.D." w:date="2022-05-04T02:26:00Z" w:initials="SD">
    <w:p w14:paraId="24183D8B" w14:textId="77777777" w:rsidR="002A1536" w:rsidRDefault="002A1536" w:rsidP="006B77E4">
      <w:pPr>
        <w:pStyle w:val="CommentText"/>
      </w:pPr>
      <w:r>
        <w:rPr>
          <w:rStyle w:val="CommentReference"/>
        </w:rPr>
        <w:annotationRef/>
      </w:r>
      <w:r>
        <w:t>Is there a distinction between this term and "popular"? Would "not-unpopular" mean disapproval is lower than 50%, while "popular" would mean approval is above 50%?</w:t>
      </w:r>
    </w:p>
  </w:comment>
  <w:comment w:id="239" w:author="S.D." w:date="2022-05-04T07:34:00Z" w:initials="SD">
    <w:p w14:paraId="74E817FC" w14:textId="77777777" w:rsidR="009328C1" w:rsidRDefault="009328C1" w:rsidP="00D6616A">
      <w:pPr>
        <w:pStyle w:val="CommentText"/>
      </w:pPr>
      <w:r>
        <w:rPr>
          <w:rStyle w:val="CommentReference"/>
        </w:rPr>
        <w:annotationRef/>
      </w:r>
      <w:r>
        <w:t>I suggest changing this to "with regard to".</w:t>
      </w:r>
    </w:p>
  </w:comment>
  <w:comment w:id="243" w:author="S.D." w:date="2022-05-04T02:52:00Z" w:initials="SD">
    <w:p w14:paraId="0DB0F991" w14:textId="06ED0E32" w:rsidR="00D265CD" w:rsidRDefault="00D265CD" w:rsidP="00152246">
      <w:pPr>
        <w:pStyle w:val="CommentText"/>
      </w:pPr>
      <w:r>
        <w:rPr>
          <w:rStyle w:val="CommentReference"/>
        </w:rPr>
        <w:annotationRef/>
      </w:r>
      <w:r>
        <w:t>Does this mean that even with training and effort, agents do not actually treat expected utility values linearly?</w:t>
      </w:r>
    </w:p>
  </w:comment>
  <w:comment w:id="268" w:author="S.D." w:date="2022-05-04T03:04:00Z" w:initials="SD">
    <w:p w14:paraId="4B883E83" w14:textId="77777777" w:rsidR="00E33539" w:rsidRDefault="00E33539" w:rsidP="00190122">
      <w:pPr>
        <w:pStyle w:val="CommentText"/>
      </w:pPr>
      <w:r>
        <w:rPr>
          <w:rStyle w:val="CommentReference"/>
        </w:rPr>
        <w:annotationRef/>
      </w:r>
      <w:r>
        <w:t>Is this the perceived value or the actual value?</w:t>
      </w:r>
    </w:p>
  </w:comment>
  <w:comment w:id="270" w:author="S.D." w:date="2022-05-04T03:05:00Z" w:initials="SD">
    <w:p w14:paraId="59B6E716" w14:textId="77777777" w:rsidR="00E33539" w:rsidRDefault="00E33539" w:rsidP="00700A1B">
      <w:pPr>
        <w:pStyle w:val="CommentText"/>
      </w:pPr>
      <w:r>
        <w:rPr>
          <w:rStyle w:val="CommentReference"/>
        </w:rPr>
        <w:annotationRef/>
      </w:r>
      <w:r>
        <w:t>This phrasing seems overly ambiguous. Does the study state that losing something feels 2.5 times more intense or important than obtaining it?</w:t>
      </w:r>
    </w:p>
  </w:comment>
  <w:comment w:id="275" w:author="S.D." w:date="2022-05-04T03:06:00Z" w:initials="SD">
    <w:p w14:paraId="28EB8D8C" w14:textId="77777777" w:rsidR="00E33539" w:rsidRDefault="00E33539" w:rsidP="001F36A6">
      <w:pPr>
        <w:pStyle w:val="CommentText"/>
      </w:pPr>
      <w:r>
        <w:rPr>
          <w:rStyle w:val="CommentReference"/>
        </w:rPr>
        <w:annotationRef/>
      </w:r>
      <w:r>
        <w:t>I suggest rephrasing this as "enhanced perception of losses".</w:t>
      </w:r>
    </w:p>
  </w:comment>
  <w:comment w:id="276" w:author="S.D." w:date="2022-05-04T03:07:00Z" w:initials="SD">
    <w:p w14:paraId="29CCAF3A" w14:textId="77777777" w:rsidR="002A7D30" w:rsidRDefault="002A7D30" w:rsidP="0097218B">
      <w:pPr>
        <w:pStyle w:val="CommentText"/>
      </w:pPr>
      <w:r>
        <w:rPr>
          <w:rStyle w:val="CommentReference"/>
        </w:rPr>
        <w:annotationRef/>
      </w:r>
      <w:r>
        <w:t>I suggest rephrasing this as "a risky option".</w:t>
      </w:r>
    </w:p>
  </w:comment>
  <w:comment w:id="279" w:author="S.D." w:date="2022-05-04T03:08:00Z" w:initials="SD">
    <w:p w14:paraId="1ACDAF29" w14:textId="77777777" w:rsidR="002A7D30" w:rsidRDefault="002A7D30" w:rsidP="003C4CCF">
      <w:pPr>
        <w:pStyle w:val="CommentText"/>
      </w:pPr>
      <w:r>
        <w:rPr>
          <w:rStyle w:val="CommentReference"/>
        </w:rPr>
        <w:annotationRef/>
      </w:r>
      <w:r>
        <w:t>I suggest replacing this with "parties".</w:t>
      </w:r>
    </w:p>
  </w:comment>
  <w:comment w:id="282" w:author="S.D." w:date="2022-05-04T07:36:00Z" w:initials="SD">
    <w:p w14:paraId="41732FEB" w14:textId="77777777" w:rsidR="003F1757" w:rsidRDefault="003F1757" w:rsidP="00CC25BE">
      <w:pPr>
        <w:pStyle w:val="CommentText"/>
      </w:pPr>
      <w:r>
        <w:rPr>
          <w:rStyle w:val="CommentReference"/>
        </w:rPr>
        <w:annotationRef/>
      </w:r>
      <w:r>
        <w:t>I suggest using the singular possessive form here instead of the plural one.</w:t>
      </w:r>
    </w:p>
  </w:comment>
  <w:comment w:id="285" w:author="S.D." w:date="2022-05-04T03:12:00Z" w:initials="SD">
    <w:p w14:paraId="79508979" w14:textId="7B022841" w:rsidR="008E0D2E" w:rsidRDefault="008E0D2E" w:rsidP="00706F98">
      <w:pPr>
        <w:pStyle w:val="CommentText"/>
      </w:pPr>
      <w:r>
        <w:rPr>
          <w:rStyle w:val="CommentReference"/>
        </w:rPr>
        <w:annotationRef/>
      </w:r>
      <w:r>
        <w:t>I do not think this hyphen is necessary.</w:t>
      </w:r>
    </w:p>
  </w:comment>
  <w:comment w:id="286" w:author="S.D." w:date="2022-05-04T03:13:00Z" w:initials="SD">
    <w:p w14:paraId="688D1931" w14:textId="77777777" w:rsidR="008E0D2E" w:rsidRDefault="008E0D2E" w:rsidP="002B0332">
      <w:pPr>
        <w:pStyle w:val="CommentText"/>
      </w:pPr>
      <w:r>
        <w:rPr>
          <w:rStyle w:val="CommentReference"/>
        </w:rPr>
        <w:annotationRef/>
      </w:r>
      <w:r>
        <w:t>I suggest changing this to "resources".</w:t>
      </w:r>
    </w:p>
  </w:comment>
  <w:comment w:id="287" w:author="S.D." w:date="2022-05-04T03:15:00Z" w:initials="SD">
    <w:p w14:paraId="6C8E9C7C" w14:textId="77777777" w:rsidR="00A4265A" w:rsidRDefault="00A4265A" w:rsidP="00826F45">
      <w:pPr>
        <w:pStyle w:val="CommentText"/>
      </w:pPr>
      <w:r>
        <w:rPr>
          <w:rStyle w:val="CommentReference"/>
        </w:rPr>
        <w:annotationRef/>
      </w:r>
      <w:r>
        <w:t>I do not think this hyphen is needed.</w:t>
      </w:r>
    </w:p>
  </w:comment>
  <w:comment w:id="288" w:author="S.D." w:date="2022-05-04T03:16:00Z" w:initials="SD">
    <w:p w14:paraId="43912937" w14:textId="77777777" w:rsidR="003F1757" w:rsidRDefault="00A4265A" w:rsidP="00C40E3D">
      <w:pPr>
        <w:pStyle w:val="CommentText"/>
      </w:pPr>
      <w:r>
        <w:rPr>
          <w:rStyle w:val="CommentReference"/>
        </w:rPr>
        <w:annotationRef/>
      </w:r>
      <w:r w:rsidR="003F1757">
        <w:t>I suggest expanding this to "if any exists".</w:t>
      </w:r>
    </w:p>
  </w:comment>
  <w:comment w:id="289" w:author="S.D." w:date="2022-05-04T07:38:00Z" w:initials="SD">
    <w:p w14:paraId="69035242" w14:textId="77777777" w:rsidR="003F1757" w:rsidRDefault="003F1757" w:rsidP="008C08C5">
      <w:pPr>
        <w:pStyle w:val="CommentText"/>
      </w:pPr>
      <w:r>
        <w:rPr>
          <w:rStyle w:val="CommentReference"/>
        </w:rPr>
        <w:annotationRef/>
      </w:r>
      <w:r>
        <w:t>I would suggest capitalizing the roles of the players in the game, e.g., "Party A".</w:t>
      </w:r>
    </w:p>
  </w:comment>
  <w:comment w:id="290" w:author="S.D." w:date="2022-05-04T03:18:00Z" w:initials="SD">
    <w:p w14:paraId="58F0108B" w14:textId="77777777" w:rsidR="00A4265A" w:rsidRDefault="00A4265A" w:rsidP="00431391">
      <w:pPr>
        <w:pStyle w:val="CommentText"/>
      </w:pPr>
      <w:r>
        <w:rPr>
          <w:rStyle w:val="CommentReference"/>
        </w:rPr>
        <w:annotationRef/>
      </w:r>
      <w:r>
        <w:t>Most examples I can find refer to this concept as "a between-subjects design". However, I am not familiar with the topic, so I have chosen to leave this as it is.</w:t>
      </w:r>
    </w:p>
  </w:comment>
  <w:comment w:id="300" w:author="S.D." w:date="2022-05-04T07:39:00Z" w:initials="SD">
    <w:p w14:paraId="32EBDF20" w14:textId="77777777" w:rsidR="003F1757" w:rsidRDefault="003F1757" w:rsidP="000A7563">
      <w:pPr>
        <w:pStyle w:val="CommentText"/>
      </w:pPr>
      <w:r>
        <w:rPr>
          <w:rStyle w:val="CommentReference"/>
        </w:rPr>
        <w:annotationRef/>
      </w:r>
      <w:r>
        <w:t>I suggest changing this to "such parties".</w:t>
      </w:r>
    </w:p>
  </w:comment>
  <w:comment w:id="308" w:author="S.D." w:date="2022-05-04T03:39:00Z" w:initials="SD">
    <w:p w14:paraId="46D5F3AD" w14:textId="77777777" w:rsidR="009753A9" w:rsidRDefault="009753A9" w:rsidP="0020206D">
      <w:pPr>
        <w:pStyle w:val="CommentText"/>
      </w:pPr>
      <w:r>
        <w:rPr>
          <w:rStyle w:val="CommentReference"/>
        </w:rPr>
        <w:annotationRef/>
      </w:r>
      <w:r>
        <w:t>I suggest changing this to "price".</w:t>
      </w:r>
    </w:p>
  </w:comment>
  <w:comment w:id="318" w:author="S.D." w:date="2022-05-04T03:47:00Z" w:initials="SD">
    <w:p w14:paraId="036BCB69" w14:textId="77777777" w:rsidR="00150707" w:rsidRDefault="00150707" w:rsidP="005936A4">
      <w:pPr>
        <w:pStyle w:val="CommentText"/>
      </w:pPr>
      <w:r>
        <w:rPr>
          <w:rStyle w:val="CommentReference"/>
        </w:rPr>
        <w:annotationRef/>
      </w:r>
      <w:r>
        <w:t>I suggest expanding this to "or does not give", or perhaps "or withholds from".</w:t>
      </w:r>
    </w:p>
  </w:comment>
  <w:comment w:id="323" w:author="S.D." w:date="2022-05-04T03:48:00Z" w:initials="SD">
    <w:p w14:paraId="4A6668A5" w14:textId="77777777" w:rsidR="00F772EF" w:rsidRDefault="00F772EF" w:rsidP="00471A4A">
      <w:pPr>
        <w:pStyle w:val="CommentText"/>
      </w:pPr>
      <w:r>
        <w:rPr>
          <w:rStyle w:val="CommentReference"/>
        </w:rPr>
        <w:annotationRef/>
      </w:r>
      <w:r>
        <w:t>I suggest rephrasing this as "make offers to voters".</w:t>
      </w:r>
    </w:p>
  </w:comment>
  <w:comment w:id="325" w:author="S.D." w:date="2022-05-04T03:50:00Z" w:initials="SD">
    <w:p w14:paraId="472DBCEA" w14:textId="77777777" w:rsidR="00F772EF" w:rsidRDefault="00F772EF" w:rsidP="00476C2C">
      <w:pPr>
        <w:pStyle w:val="CommentText"/>
      </w:pPr>
      <w:r>
        <w:rPr>
          <w:rStyle w:val="CommentReference"/>
        </w:rPr>
        <w:annotationRef/>
      </w:r>
      <w:r>
        <w:t>I suggest rephrasing this as "no party made".</w:t>
      </w:r>
    </w:p>
  </w:comment>
  <w:comment w:id="326" w:author="S.D." w:date="2022-05-04T03:52:00Z" w:initials="SD">
    <w:p w14:paraId="3F36BF54" w14:textId="77777777" w:rsidR="00920E4E" w:rsidRDefault="00920E4E" w:rsidP="009F0EAE">
      <w:pPr>
        <w:pStyle w:val="CommentText"/>
      </w:pPr>
      <w:r>
        <w:rPr>
          <w:rStyle w:val="CommentReference"/>
        </w:rPr>
        <w:annotationRef/>
      </w:r>
      <w:r>
        <w:t>I suggest rephrasing this as "Oxford University's Nuffield College".</w:t>
      </w:r>
    </w:p>
  </w:comment>
  <w:comment w:id="333" w:author="S.D." w:date="2022-05-04T03:54:00Z" w:initials="SD">
    <w:p w14:paraId="442D9E91" w14:textId="77777777" w:rsidR="00DC56C5" w:rsidRDefault="002C54EB" w:rsidP="0057512E">
      <w:pPr>
        <w:pStyle w:val="CommentText"/>
      </w:pPr>
      <w:r>
        <w:rPr>
          <w:rStyle w:val="CommentReference"/>
        </w:rPr>
        <w:annotationRef/>
      </w:r>
      <w:r w:rsidR="00DC56C5">
        <w:t>Some online sources list this name as "oTree". However, I am not an expert in this field, so I have elected to leave the name as-is.</w:t>
      </w:r>
    </w:p>
  </w:comment>
  <w:comment w:id="353" w:author="S.D." w:date="2022-05-04T03:59:00Z" w:initials="SD">
    <w:p w14:paraId="29B18529" w14:textId="77777777" w:rsidR="00DC56C5" w:rsidRDefault="008F766A" w:rsidP="00EE28EA">
      <w:pPr>
        <w:pStyle w:val="CommentText"/>
      </w:pPr>
      <w:r>
        <w:rPr>
          <w:rStyle w:val="CommentReference"/>
        </w:rPr>
        <w:annotationRef/>
      </w:r>
      <w:r w:rsidR="00DC56C5">
        <w:t>I am not sure how to interpret this. Was there a typo here?</w:t>
      </w:r>
    </w:p>
  </w:comment>
  <w:comment w:id="358" w:author="S.D." w:date="2022-05-04T04:00:00Z" w:initials="SD">
    <w:p w14:paraId="20A1AE6B" w14:textId="1A4E3463" w:rsidR="00515770" w:rsidRDefault="00515770" w:rsidP="001F1424">
      <w:pPr>
        <w:pStyle w:val="CommentText"/>
      </w:pPr>
      <w:r>
        <w:rPr>
          <w:rStyle w:val="CommentReference"/>
        </w:rPr>
        <w:annotationRef/>
      </w:r>
      <w:r>
        <w:t>I suggest changing this to "each".</w:t>
      </w:r>
    </w:p>
  </w:comment>
  <w:comment w:id="365" w:author="S.D." w:date="2022-05-04T04:03:00Z" w:initials="SD">
    <w:p w14:paraId="09D08184" w14:textId="77777777" w:rsidR="009C63D8" w:rsidRDefault="009C63D8" w:rsidP="002A6835">
      <w:pPr>
        <w:pStyle w:val="CommentText"/>
      </w:pPr>
      <w:r>
        <w:rPr>
          <w:rStyle w:val="CommentReference"/>
        </w:rPr>
        <w:annotationRef/>
      </w:r>
      <w:r>
        <w:t>Is this subscript supposed to be attached to "Accumulated"?</w:t>
      </w:r>
    </w:p>
  </w:comment>
  <w:comment w:id="368" w:author="S.D." w:date="2022-05-04T04:04:00Z" w:initials="SD">
    <w:p w14:paraId="236A56D5" w14:textId="77777777" w:rsidR="00213142" w:rsidRDefault="00213142" w:rsidP="00F32744">
      <w:pPr>
        <w:pStyle w:val="CommentText"/>
      </w:pPr>
      <w:r>
        <w:rPr>
          <w:rStyle w:val="CommentReference"/>
        </w:rPr>
        <w:annotationRef/>
      </w:r>
      <w:r>
        <w:t>Should this be the possessive form "participants'"?</w:t>
      </w:r>
    </w:p>
  </w:comment>
  <w:comment w:id="376" w:author="S.D." w:date="2022-05-04T04:06:00Z" w:initials="SD">
    <w:p w14:paraId="11A1CA76" w14:textId="77777777" w:rsidR="00B54871" w:rsidRDefault="00B54871" w:rsidP="00213E63">
      <w:pPr>
        <w:pStyle w:val="CommentText"/>
      </w:pPr>
      <w:r>
        <w:rPr>
          <w:rStyle w:val="CommentReference"/>
        </w:rPr>
        <w:annotationRef/>
      </w:r>
      <w:r>
        <w:t>I suggest changing this to "is less risk".</w:t>
      </w:r>
    </w:p>
  </w:comment>
  <w:comment w:id="381" w:author="S.D." w:date="2022-05-04T04:07:00Z" w:initials="SD">
    <w:p w14:paraId="5D1BE166" w14:textId="77777777" w:rsidR="00DC56C5" w:rsidRDefault="00B54871" w:rsidP="00AD3D14">
      <w:pPr>
        <w:pStyle w:val="CommentText"/>
      </w:pPr>
      <w:r>
        <w:rPr>
          <w:rStyle w:val="CommentReference"/>
        </w:rPr>
        <w:annotationRef/>
      </w:r>
      <w:r w:rsidR="00DC56C5">
        <w:t>I suggest changing this to "receive".</w:t>
      </w:r>
    </w:p>
  </w:comment>
  <w:comment w:id="382" w:author="S.D." w:date="2022-05-04T04:08:00Z" w:initials="SD">
    <w:p w14:paraId="6E76AD51" w14:textId="11A2FDDE" w:rsidR="00B54871" w:rsidRDefault="00B54871" w:rsidP="00C73787">
      <w:pPr>
        <w:pStyle w:val="CommentText"/>
      </w:pPr>
      <w:r>
        <w:rPr>
          <w:rStyle w:val="CommentReference"/>
        </w:rPr>
        <w:annotationRef/>
      </w:r>
      <w:r>
        <w:t>Do you mean that they should receive a greater number of expensive offers, or that the offers they receive should each be more expensive? Or both?</w:t>
      </w:r>
    </w:p>
  </w:comment>
  <w:comment w:id="383" w:author="S.D." w:date="2022-05-04T04:09:00Z" w:initials="SD">
    <w:p w14:paraId="65CA2C5F" w14:textId="77777777" w:rsidR="00B54871" w:rsidRDefault="00B54871" w:rsidP="000F115A">
      <w:pPr>
        <w:pStyle w:val="CommentText"/>
      </w:pPr>
      <w:r>
        <w:rPr>
          <w:rStyle w:val="CommentReference"/>
        </w:rPr>
        <w:annotationRef/>
      </w:r>
      <w:r>
        <w:t>Do you mean closer in terms of ideology or in terms of space?</w:t>
      </w:r>
    </w:p>
  </w:comment>
  <w:comment w:id="386" w:author="S.D." w:date="2022-05-04T04:11:00Z" w:initials="SD">
    <w:p w14:paraId="7F65BBF0" w14:textId="77777777" w:rsidR="00B54871" w:rsidRDefault="00B54871" w:rsidP="00467DF2">
      <w:pPr>
        <w:pStyle w:val="CommentText"/>
      </w:pPr>
      <w:r>
        <w:rPr>
          <w:rStyle w:val="CommentReference"/>
        </w:rPr>
        <w:annotationRef/>
      </w:r>
      <w:r>
        <w:t xml:space="preserve">Would you expect that a smaller budget is correlated with less vote buying? If so, should there be a "(smaller)" following "bigger" in this sentence? </w:t>
      </w:r>
    </w:p>
  </w:comment>
  <w:comment w:id="387" w:author="S.D." w:date="2022-05-04T04:11:00Z" w:initials="SD">
    <w:p w14:paraId="73FD67CD" w14:textId="77777777" w:rsidR="001F348F" w:rsidRDefault="001F348F" w:rsidP="009E3456">
      <w:pPr>
        <w:pStyle w:val="CommentText"/>
      </w:pPr>
      <w:r>
        <w:rPr>
          <w:rStyle w:val="CommentReference"/>
        </w:rPr>
        <w:annotationRef/>
      </w:r>
      <w:r>
        <w:t>Should this be "results"?</w:t>
      </w:r>
    </w:p>
  </w:comment>
  <w:comment w:id="391" w:author="S.D." w:date="2022-05-04T04:12:00Z" w:initials="SD">
    <w:p w14:paraId="6C00CFEA" w14:textId="77777777" w:rsidR="007D3C42" w:rsidRDefault="007D3C42" w:rsidP="00B32150">
      <w:pPr>
        <w:pStyle w:val="CommentText"/>
      </w:pPr>
      <w:r>
        <w:rPr>
          <w:rStyle w:val="CommentReference"/>
        </w:rPr>
        <w:annotationRef/>
      </w:r>
      <w:r>
        <w:t>Should this be "Offers"?</w:t>
      </w:r>
    </w:p>
  </w:comment>
  <w:comment w:id="397" w:author="S.D." w:date="2022-05-04T05:28:00Z" w:initials="SD">
    <w:p w14:paraId="0B7576B9" w14:textId="77777777" w:rsidR="00160881" w:rsidRDefault="00160881" w:rsidP="007B05B5">
      <w:pPr>
        <w:pStyle w:val="CommentText"/>
      </w:pPr>
      <w:r>
        <w:rPr>
          <w:rStyle w:val="CommentReference"/>
        </w:rPr>
        <w:annotationRef/>
      </w:r>
      <w:r>
        <w:t>I suggest changing this to "a targeted voter".</w:t>
      </w:r>
    </w:p>
  </w:comment>
  <w:comment w:id="412" w:author="S.D." w:date="2022-05-04T05:35:00Z" w:initials="SD">
    <w:p w14:paraId="5898A53D" w14:textId="77777777" w:rsidR="00951A07" w:rsidRDefault="00951A07" w:rsidP="00E15062">
      <w:pPr>
        <w:pStyle w:val="CommentText"/>
      </w:pPr>
      <w:r>
        <w:rPr>
          <w:rStyle w:val="CommentReference"/>
        </w:rPr>
        <w:annotationRef/>
      </w:r>
      <w:r>
        <w:t>I suggest changing this to "after".</w:t>
      </w:r>
    </w:p>
  </w:comment>
  <w:comment w:id="417" w:author="S.D." w:date="2022-05-04T05:37:00Z" w:initials="SD">
    <w:p w14:paraId="15B61521" w14:textId="77777777" w:rsidR="00951A07" w:rsidRDefault="00951A07" w:rsidP="004C6182">
      <w:pPr>
        <w:pStyle w:val="CommentText"/>
      </w:pPr>
      <w:r>
        <w:rPr>
          <w:rStyle w:val="CommentReference"/>
        </w:rPr>
        <w:annotationRef/>
      </w:r>
      <w:r>
        <w:t>I recommend changing this to either "analysis strongly suggests" or "analyses strongly suggest".</w:t>
      </w:r>
    </w:p>
  </w:comment>
  <w:comment w:id="435" w:author="S.D." w:date="2022-05-04T05:40:00Z" w:initials="SD">
    <w:p w14:paraId="0FF02955" w14:textId="77777777" w:rsidR="005F768D" w:rsidRDefault="005F768D" w:rsidP="00DA4ADA">
      <w:pPr>
        <w:pStyle w:val="CommentText"/>
      </w:pPr>
      <w:r>
        <w:rPr>
          <w:rStyle w:val="CommentReference"/>
        </w:rPr>
        <w:annotationRef/>
      </w:r>
      <w:r>
        <w:t>I suggest changing this to "who" or "which".</w:t>
      </w:r>
    </w:p>
  </w:comment>
  <w:comment w:id="454" w:author="S.D." w:date="2022-05-04T05:44:00Z" w:initials="SD">
    <w:p w14:paraId="72332F62" w14:textId="77777777" w:rsidR="00A45684" w:rsidRDefault="007A6C72" w:rsidP="003008DC">
      <w:pPr>
        <w:pStyle w:val="CommentText"/>
      </w:pPr>
      <w:r>
        <w:rPr>
          <w:rStyle w:val="CommentReference"/>
        </w:rPr>
        <w:annotationRef/>
      </w:r>
      <w:r w:rsidR="00A45684">
        <w:t>I am not sure how to interpret this term. Does it refer to surefire support from certain voters?</w:t>
      </w:r>
    </w:p>
  </w:comment>
  <w:comment w:id="469" w:author="S.D." w:date="2022-05-04T05:49:00Z" w:initials="SD">
    <w:p w14:paraId="27450C62" w14:textId="30ADA68F" w:rsidR="002E184C" w:rsidRDefault="002E184C" w:rsidP="00820BA5">
      <w:pPr>
        <w:pStyle w:val="CommentText"/>
      </w:pPr>
      <w:r>
        <w:rPr>
          <w:rStyle w:val="CommentReference"/>
        </w:rPr>
        <w:annotationRef/>
      </w:r>
      <w:r>
        <w:t>I suggest rephrasing this as "spaces with more than a single dimension".</w:t>
      </w:r>
    </w:p>
  </w:comment>
  <w:comment w:id="474" w:author="S.D." w:date="2022-05-04T05:48:00Z" w:initials="SD">
    <w:p w14:paraId="31E89292" w14:textId="1EF8E55E" w:rsidR="002E184C" w:rsidRDefault="002E184C" w:rsidP="00114600">
      <w:pPr>
        <w:pStyle w:val="CommentText"/>
      </w:pPr>
      <w:r>
        <w:rPr>
          <w:rStyle w:val="CommentReference"/>
        </w:rPr>
        <w:annotationRef/>
      </w:r>
      <w:r>
        <w:t>I suggest changing this to "understudied", unless there have truly been no studies on the topic at all.</w:t>
      </w:r>
    </w:p>
  </w:comment>
  <w:comment w:id="475" w:author="S.D." w:date="2022-05-04T05:49:00Z" w:initials="SD">
    <w:p w14:paraId="70980159" w14:textId="77777777" w:rsidR="00CD3AD0" w:rsidRDefault="00CD3AD0" w:rsidP="005212A1">
      <w:pPr>
        <w:pStyle w:val="CommentText"/>
      </w:pPr>
      <w:r>
        <w:rPr>
          <w:rStyle w:val="CommentReference"/>
        </w:rPr>
        <w:annotationRef/>
      </w:r>
      <w:r>
        <w:t>I suggest changing this to "topic" or "limitation".</w:t>
      </w:r>
    </w:p>
  </w:comment>
  <w:comment w:id="487" w:author="S.D." w:date="2022-05-04T07:48:00Z" w:initials="SD">
    <w:p w14:paraId="2277BBD0" w14:textId="77777777" w:rsidR="00A45684" w:rsidRDefault="00A45684" w:rsidP="00E6043F">
      <w:pPr>
        <w:pStyle w:val="CommentText"/>
      </w:pPr>
      <w:r>
        <w:rPr>
          <w:rStyle w:val="CommentReference"/>
        </w:rPr>
        <w:annotationRef/>
      </w:r>
      <w:r>
        <w:t>I suggest changing this to "incentivizes".</w:t>
      </w:r>
    </w:p>
  </w:comment>
  <w:comment w:id="496" w:author="S.D." w:date="2022-05-04T05:56:00Z" w:initials="SD">
    <w:p w14:paraId="100F338E" w14:textId="666CF047" w:rsidR="00EE0F16" w:rsidRDefault="00EE0F16" w:rsidP="005A467A">
      <w:pPr>
        <w:pStyle w:val="CommentText"/>
      </w:pPr>
      <w:r>
        <w:rPr>
          <w:rStyle w:val="CommentReference"/>
        </w:rPr>
        <w:annotationRef/>
      </w:r>
      <w:r>
        <w:t>This note seems to contradict itself, as it says the theory assumes a nonlinear utility function for risk-averse and risk-acceptant (but not risk-averse) actors. Should one of these instances of "risk-averse" be a different term?</w:t>
      </w:r>
    </w:p>
  </w:comment>
  <w:comment w:id="502" w:author="S.D." w:date="2022-05-04T05:59:00Z" w:initials="SD">
    <w:p w14:paraId="6DB0210F" w14:textId="5610C0D8" w:rsidR="0011111E" w:rsidRDefault="0011111E" w:rsidP="00D3383B">
      <w:pPr>
        <w:pStyle w:val="CommentText"/>
      </w:pPr>
      <w:r>
        <w:rPr>
          <w:rStyle w:val="CommentReference"/>
        </w:rPr>
        <w:annotationRef/>
      </w:r>
      <w:r>
        <w:t>Is this part of Zarazaga's name?</w:t>
      </w:r>
    </w:p>
  </w:comment>
  <w:comment w:id="503" w:author="S.D." w:date="2022-05-04T05:58:00Z" w:initials="SD">
    <w:p w14:paraId="69F20CF0" w14:textId="18F12A26" w:rsidR="00381884" w:rsidRDefault="00381884" w:rsidP="004353FA">
      <w:pPr>
        <w:pStyle w:val="CommentText"/>
      </w:pPr>
      <w:r>
        <w:rPr>
          <w:rStyle w:val="CommentReference"/>
        </w:rPr>
        <w:annotationRef/>
      </w:r>
      <w:r>
        <w:t>I think "into" may work better here, unless I am misunderstanding the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3A5704" w15:done="0"/>
  <w15:commentEx w15:paraId="54593694" w15:done="0"/>
  <w15:commentEx w15:paraId="1D3FB555" w15:done="0"/>
  <w15:commentEx w15:paraId="72C70551" w15:done="0"/>
  <w15:commentEx w15:paraId="448289B6" w15:done="0"/>
  <w15:commentEx w15:paraId="4944B8D7" w15:done="0"/>
  <w15:commentEx w15:paraId="63565E46" w15:done="0"/>
  <w15:commentEx w15:paraId="367FDBC7" w15:done="0"/>
  <w15:commentEx w15:paraId="01AC6698" w15:done="0"/>
  <w15:commentEx w15:paraId="1F0565E2" w15:done="0"/>
  <w15:commentEx w15:paraId="69DC9B4C" w15:done="0"/>
  <w15:commentEx w15:paraId="3A8771EB" w15:done="0"/>
  <w15:commentEx w15:paraId="11AAE7EC" w15:done="0"/>
  <w15:commentEx w15:paraId="04F3AD03" w15:done="0"/>
  <w15:commentEx w15:paraId="7C1C6E0F" w15:done="0"/>
  <w15:commentEx w15:paraId="40BFCFAA" w15:done="0"/>
  <w15:commentEx w15:paraId="141A4407" w15:done="0"/>
  <w15:commentEx w15:paraId="10157699" w15:done="0"/>
  <w15:commentEx w15:paraId="7A8421B8" w15:done="0"/>
  <w15:commentEx w15:paraId="5515C9A8" w15:done="0"/>
  <w15:commentEx w15:paraId="2B895388" w15:done="0"/>
  <w15:commentEx w15:paraId="0722AE71" w15:done="0"/>
  <w15:commentEx w15:paraId="44D009EC" w15:done="0"/>
  <w15:commentEx w15:paraId="0DAF0ED2" w15:done="0"/>
  <w15:commentEx w15:paraId="50117518" w15:done="0"/>
  <w15:commentEx w15:paraId="5C347EE6" w15:done="0"/>
  <w15:commentEx w15:paraId="6D850E75" w15:done="0"/>
  <w15:commentEx w15:paraId="5F2163AA" w15:done="0"/>
  <w15:commentEx w15:paraId="4EECB96F" w15:done="0"/>
  <w15:commentEx w15:paraId="04F6D387" w15:done="0"/>
  <w15:commentEx w15:paraId="24183D8B" w15:done="0"/>
  <w15:commentEx w15:paraId="74E817FC" w15:done="0"/>
  <w15:commentEx w15:paraId="0DB0F991" w15:done="0"/>
  <w15:commentEx w15:paraId="4B883E83" w15:done="0"/>
  <w15:commentEx w15:paraId="59B6E716" w15:done="0"/>
  <w15:commentEx w15:paraId="28EB8D8C" w15:done="0"/>
  <w15:commentEx w15:paraId="29CCAF3A" w15:done="0"/>
  <w15:commentEx w15:paraId="1ACDAF29" w15:done="0"/>
  <w15:commentEx w15:paraId="41732FEB" w15:done="0"/>
  <w15:commentEx w15:paraId="79508979" w15:done="0"/>
  <w15:commentEx w15:paraId="688D1931" w15:done="0"/>
  <w15:commentEx w15:paraId="6C8E9C7C" w15:done="0"/>
  <w15:commentEx w15:paraId="43912937" w15:done="0"/>
  <w15:commentEx w15:paraId="69035242" w15:done="0"/>
  <w15:commentEx w15:paraId="58F0108B" w15:done="0"/>
  <w15:commentEx w15:paraId="32EBDF20" w15:done="0"/>
  <w15:commentEx w15:paraId="46D5F3AD" w15:done="0"/>
  <w15:commentEx w15:paraId="036BCB69" w15:done="0"/>
  <w15:commentEx w15:paraId="4A6668A5" w15:done="0"/>
  <w15:commentEx w15:paraId="472DBCEA" w15:done="0"/>
  <w15:commentEx w15:paraId="3F36BF54" w15:done="0"/>
  <w15:commentEx w15:paraId="442D9E91" w15:done="0"/>
  <w15:commentEx w15:paraId="29B18529" w15:done="0"/>
  <w15:commentEx w15:paraId="20A1AE6B" w15:done="0"/>
  <w15:commentEx w15:paraId="09D08184" w15:done="0"/>
  <w15:commentEx w15:paraId="236A56D5" w15:done="0"/>
  <w15:commentEx w15:paraId="11A1CA76" w15:done="0"/>
  <w15:commentEx w15:paraId="5D1BE166" w15:done="0"/>
  <w15:commentEx w15:paraId="6E76AD51" w15:done="0"/>
  <w15:commentEx w15:paraId="65CA2C5F" w15:done="0"/>
  <w15:commentEx w15:paraId="7F65BBF0" w15:done="0"/>
  <w15:commentEx w15:paraId="73FD67CD" w15:done="0"/>
  <w15:commentEx w15:paraId="6C00CFEA" w15:done="0"/>
  <w15:commentEx w15:paraId="0B7576B9" w15:done="0"/>
  <w15:commentEx w15:paraId="5898A53D" w15:done="0"/>
  <w15:commentEx w15:paraId="15B61521" w15:done="0"/>
  <w15:commentEx w15:paraId="0FF02955" w15:done="0"/>
  <w15:commentEx w15:paraId="72332F62" w15:done="0"/>
  <w15:commentEx w15:paraId="27450C62" w15:done="0"/>
  <w15:commentEx w15:paraId="31E89292" w15:done="0"/>
  <w15:commentEx w15:paraId="70980159" w15:done="0"/>
  <w15:commentEx w15:paraId="2277BBD0" w15:done="0"/>
  <w15:commentEx w15:paraId="100F338E" w15:done="0"/>
  <w15:commentEx w15:paraId="6DB0210F" w15:done="0"/>
  <w15:commentEx w15:paraId="69F20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CAF78" w16cex:dateUtc="2022-05-04T11:52:00Z"/>
  <w16cex:commentExtensible w16cex:durableId="261CA1EB" w16cex:dateUtc="2022-05-04T10:55:00Z"/>
  <w16cex:commentExtensible w16cex:durableId="261C417D" w16cex:dateUtc="2022-05-04T04:04:00Z"/>
  <w16cex:commentExtensible w16cex:durableId="261C4215" w16cex:dateUtc="2022-05-04T04:06:00Z"/>
  <w16cex:commentExtensible w16cex:durableId="261C4361" w16cex:dateUtc="2022-05-04T04:12:00Z"/>
  <w16cex:commentExtensible w16cex:durableId="261C4417" w16cex:dateUtc="2022-05-04T04:15:00Z"/>
  <w16cex:commentExtensible w16cex:durableId="261C4465" w16cex:dateUtc="2022-05-04T04:16:00Z"/>
  <w16cex:commentExtensible w16cex:durableId="261C44A3" w16cex:dateUtc="2022-05-04T04:17:00Z"/>
  <w16cex:commentExtensible w16cex:durableId="261C44EE" w16cex:dateUtc="2022-05-04T04:18:00Z"/>
  <w16cex:commentExtensible w16cex:durableId="261C47F7" w16cex:dateUtc="2022-05-04T04:31:00Z"/>
  <w16cex:commentExtensible w16cex:durableId="261C483F" w16cex:dateUtc="2022-05-04T04:33:00Z"/>
  <w16cex:commentExtensible w16cex:durableId="261C4885" w16cex:dateUtc="2022-05-04T04:34:00Z"/>
  <w16cex:commentExtensible w16cex:durableId="261C4DC3" w16cex:dateUtc="2022-05-04T04:56:00Z"/>
  <w16cex:commentExtensible w16cex:durableId="261C5115" w16cex:dateUtc="2022-05-04T05:10:00Z"/>
  <w16cex:commentExtensible w16cex:durableId="261C5148" w16cex:dateUtc="2022-05-04T05:11:00Z"/>
  <w16cex:commentExtensible w16cex:durableId="261C5199" w16cex:dateUtc="2022-05-04T05:12:00Z"/>
  <w16cex:commentExtensible w16cex:durableId="261C5212" w16cex:dateUtc="2022-05-04T05:14:00Z"/>
  <w16cex:commentExtensible w16cex:durableId="261C5261" w16cex:dateUtc="2022-05-04T05:16:00Z"/>
  <w16cex:commentExtensible w16cex:durableId="261C529F" w16cex:dateUtc="2022-05-04T05:17:00Z"/>
  <w16cex:commentExtensible w16cex:durableId="261C52E7" w16cex:dateUtc="2022-05-04T05:18:00Z"/>
  <w16cex:commentExtensible w16cex:durableId="261C55E2" w16cex:dateUtc="2022-05-04T05:31:00Z"/>
  <w16cex:commentExtensible w16cex:durableId="261C564D" w16cex:dateUtc="2022-05-04T05:33:00Z"/>
  <w16cex:commentExtensible w16cex:durableId="261C57A4" w16cex:dateUtc="2022-05-04T05:38:00Z"/>
  <w16cex:commentExtensible w16cex:durableId="261C57C8" w16cex:dateUtc="2022-05-04T05:39:00Z"/>
  <w16cex:commentExtensible w16cex:durableId="261C5850" w16cex:dateUtc="2022-05-04T05:41:00Z"/>
  <w16cex:commentExtensible w16cex:durableId="261C5B23" w16cex:dateUtc="2022-05-04T05:53:00Z"/>
  <w16cex:commentExtensible w16cex:durableId="261C6126" w16cex:dateUtc="2022-05-04T06:19:00Z"/>
  <w16cex:commentExtensible w16cex:durableId="261C61D7" w16cex:dateUtc="2022-05-04T06:22:00Z"/>
  <w16cex:commentExtensible w16cex:durableId="261CAAA0" w16cex:dateUtc="2022-05-04T11:32:00Z"/>
  <w16cex:commentExtensible w16cex:durableId="261C6240" w16cex:dateUtc="2022-05-04T06:24:00Z"/>
  <w16cex:commentExtensible w16cex:durableId="261C62C7" w16cex:dateUtc="2022-05-04T06:26:00Z"/>
  <w16cex:commentExtensible w16cex:durableId="261CAB08" w16cex:dateUtc="2022-05-04T11:34:00Z"/>
  <w16cex:commentExtensible w16cex:durableId="261C68F5" w16cex:dateUtc="2022-05-04T06:52:00Z"/>
  <w16cex:commentExtensible w16cex:durableId="261C6BA1" w16cex:dateUtc="2022-05-04T07:04:00Z"/>
  <w16cex:commentExtensible w16cex:durableId="261C6BFA" w16cex:dateUtc="2022-05-04T07:05:00Z"/>
  <w16cex:commentExtensible w16cex:durableId="261C6C36" w16cex:dateUtc="2022-05-04T07:06:00Z"/>
  <w16cex:commentExtensible w16cex:durableId="261C6C6B" w16cex:dateUtc="2022-05-04T07:07:00Z"/>
  <w16cex:commentExtensible w16cex:durableId="261C6C98" w16cex:dateUtc="2022-05-04T07:08:00Z"/>
  <w16cex:commentExtensible w16cex:durableId="261CAB99" w16cex:dateUtc="2022-05-04T11:36:00Z"/>
  <w16cex:commentExtensible w16cex:durableId="261C6D9B" w16cex:dateUtc="2022-05-04T07:12:00Z"/>
  <w16cex:commentExtensible w16cex:durableId="261C6DE2" w16cex:dateUtc="2022-05-04T07:13:00Z"/>
  <w16cex:commentExtensible w16cex:durableId="261C6E5F" w16cex:dateUtc="2022-05-04T07:15:00Z"/>
  <w16cex:commentExtensible w16cex:durableId="261C6E86" w16cex:dateUtc="2022-05-04T07:16:00Z"/>
  <w16cex:commentExtensible w16cex:durableId="261CABF7" w16cex:dateUtc="2022-05-04T11:38:00Z"/>
  <w16cex:commentExtensible w16cex:durableId="261C6F11" w16cex:dateUtc="2022-05-04T07:18:00Z"/>
  <w16cex:commentExtensible w16cex:durableId="261CAC25" w16cex:dateUtc="2022-05-04T11:39:00Z"/>
  <w16cex:commentExtensible w16cex:durableId="261C73D7" w16cex:dateUtc="2022-05-04T07:39:00Z"/>
  <w16cex:commentExtensible w16cex:durableId="261C75BF" w16cex:dateUtc="2022-05-04T07:47:00Z"/>
  <w16cex:commentExtensible w16cex:durableId="261C762B" w16cex:dateUtc="2022-05-04T07:48:00Z"/>
  <w16cex:commentExtensible w16cex:durableId="261C766B" w16cex:dateUtc="2022-05-04T07:50:00Z"/>
  <w16cex:commentExtensible w16cex:durableId="261C76F2" w16cex:dateUtc="2022-05-04T07:52:00Z"/>
  <w16cex:commentExtensible w16cex:durableId="261C7763" w16cex:dateUtc="2022-05-04T07:54:00Z"/>
  <w16cex:commentExtensible w16cex:durableId="261C78AC" w16cex:dateUtc="2022-05-04T07:59:00Z"/>
  <w16cex:commentExtensible w16cex:durableId="261C78DE" w16cex:dateUtc="2022-05-04T08:00:00Z"/>
  <w16cex:commentExtensible w16cex:durableId="261C79AA" w16cex:dateUtc="2022-05-04T08:03:00Z"/>
  <w16cex:commentExtensible w16cex:durableId="261C79DC" w16cex:dateUtc="2022-05-04T08:04:00Z"/>
  <w16cex:commentExtensible w16cex:durableId="261C7A58" w16cex:dateUtc="2022-05-04T08:06:00Z"/>
  <w16cex:commentExtensible w16cex:durableId="261C7A81" w16cex:dateUtc="2022-05-04T08:07:00Z"/>
  <w16cex:commentExtensible w16cex:durableId="261C7ABB" w16cex:dateUtc="2022-05-04T08:08:00Z"/>
  <w16cex:commentExtensible w16cex:durableId="261C7AFA" w16cex:dateUtc="2022-05-04T08:09:00Z"/>
  <w16cex:commentExtensible w16cex:durableId="261C7B58" w16cex:dateUtc="2022-05-04T08:11:00Z"/>
  <w16cex:commentExtensible w16cex:durableId="261C7B74" w16cex:dateUtc="2022-05-04T08:11:00Z"/>
  <w16cex:commentExtensible w16cex:durableId="261C7B9A" w16cex:dateUtc="2022-05-04T08:12:00Z"/>
  <w16cex:commentExtensible w16cex:durableId="261C8D98" w16cex:dateUtc="2022-05-04T09:28:00Z"/>
  <w16cex:commentExtensible w16cex:durableId="261C8F26" w16cex:dateUtc="2022-05-04T09:35:00Z"/>
  <w16cex:commentExtensible w16cex:durableId="261C8F80" w16cex:dateUtc="2022-05-04T09:37:00Z"/>
  <w16cex:commentExtensible w16cex:durableId="261C9038" w16cex:dateUtc="2022-05-04T09:40:00Z"/>
  <w16cex:commentExtensible w16cex:durableId="261C9128" w16cex:dateUtc="2022-05-04T09:44:00Z"/>
  <w16cex:commentExtensible w16cex:durableId="261C9258" w16cex:dateUtc="2022-05-04T09:49:00Z"/>
  <w16cex:commentExtensible w16cex:durableId="261C922A" w16cex:dateUtc="2022-05-04T09:48:00Z"/>
  <w16cex:commentExtensible w16cex:durableId="261C9283" w16cex:dateUtc="2022-05-04T09:49:00Z"/>
  <w16cex:commentExtensible w16cex:durableId="261CAE36" w16cex:dateUtc="2022-05-04T11:48:00Z"/>
  <w16cex:commentExtensible w16cex:durableId="261C93F9" w16cex:dateUtc="2022-05-04T09:56:00Z"/>
  <w16cex:commentExtensible w16cex:durableId="261C94BB" w16cex:dateUtc="2022-05-04T09:59:00Z"/>
  <w16cex:commentExtensible w16cex:durableId="261C9499" w16cex:dateUtc="2022-05-04T0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3A5704" w16cid:durableId="261CAF78"/>
  <w16cid:commentId w16cid:paraId="54593694" w16cid:durableId="261CA1EB"/>
  <w16cid:commentId w16cid:paraId="1D3FB555" w16cid:durableId="261C417D"/>
  <w16cid:commentId w16cid:paraId="72C70551" w16cid:durableId="261C4215"/>
  <w16cid:commentId w16cid:paraId="448289B6" w16cid:durableId="261C4361"/>
  <w16cid:commentId w16cid:paraId="4944B8D7" w16cid:durableId="261C4417"/>
  <w16cid:commentId w16cid:paraId="63565E46" w16cid:durableId="261C4465"/>
  <w16cid:commentId w16cid:paraId="367FDBC7" w16cid:durableId="261C44A3"/>
  <w16cid:commentId w16cid:paraId="01AC6698" w16cid:durableId="261C44EE"/>
  <w16cid:commentId w16cid:paraId="1F0565E2" w16cid:durableId="261C47F7"/>
  <w16cid:commentId w16cid:paraId="69DC9B4C" w16cid:durableId="261C483F"/>
  <w16cid:commentId w16cid:paraId="3A8771EB" w16cid:durableId="261C4885"/>
  <w16cid:commentId w16cid:paraId="11AAE7EC" w16cid:durableId="261C4DC3"/>
  <w16cid:commentId w16cid:paraId="04F3AD03" w16cid:durableId="261C5115"/>
  <w16cid:commentId w16cid:paraId="7C1C6E0F" w16cid:durableId="261C5148"/>
  <w16cid:commentId w16cid:paraId="40BFCFAA" w16cid:durableId="261C5199"/>
  <w16cid:commentId w16cid:paraId="141A4407" w16cid:durableId="261C5212"/>
  <w16cid:commentId w16cid:paraId="10157699" w16cid:durableId="261C5261"/>
  <w16cid:commentId w16cid:paraId="7A8421B8" w16cid:durableId="261C529F"/>
  <w16cid:commentId w16cid:paraId="5515C9A8" w16cid:durableId="261C52E7"/>
  <w16cid:commentId w16cid:paraId="2B895388" w16cid:durableId="261C55E2"/>
  <w16cid:commentId w16cid:paraId="0722AE71" w16cid:durableId="261C564D"/>
  <w16cid:commentId w16cid:paraId="44D009EC" w16cid:durableId="261C57A4"/>
  <w16cid:commentId w16cid:paraId="0DAF0ED2" w16cid:durableId="261C57C8"/>
  <w16cid:commentId w16cid:paraId="50117518" w16cid:durableId="261C5850"/>
  <w16cid:commentId w16cid:paraId="5C347EE6" w16cid:durableId="261C5B23"/>
  <w16cid:commentId w16cid:paraId="6D850E75" w16cid:durableId="261C6126"/>
  <w16cid:commentId w16cid:paraId="5F2163AA" w16cid:durableId="261C61D7"/>
  <w16cid:commentId w16cid:paraId="4EECB96F" w16cid:durableId="261CAAA0"/>
  <w16cid:commentId w16cid:paraId="04F6D387" w16cid:durableId="261C6240"/>
  <w16cid:commentId w16cid:paraId="24183D8B" w16cid:durableId="261C62C7"/>
  <w16cid:commentId w16cid:paraId="74E817FC" w16cid:durableId="261CAB08"/>
  <w16cid:commentId w16cid:paraId="0DB0F991" w16cid:durableId="261C68F5"/>
  <w16cid:commentId w16cid:paraId="4B883E83" w16cid:durableId="261C6BA1"/>
  <w16cid:commentId w16cid:paraId="59B6E716" w16cid:durableId="261C6BFA"/>
  <w16cid:commentId w16cid:paraId="28EB8D8C" w16cid:durableId="261C6C36"/>
  <w16cid:commentId w16cid:paraId="29CCAF3A" w16cid:durableId="261C6C6B"/>
  <w16cid:commentId w16cid:paraId="1ACDAF29" w16cid:durableId="261C6C98"/>
  <w16cid:commentId w16cid:paraId="41732FEB" w16cid:durableId="261CAB99"/>
  <w16cid:commentId w16cid:paraId="79508979" w16cid:durableId="261C6D9B"/>
  <w16cid:commentId w16cid:paraId="688D1931" w16cid:durableId="261C6DE2"/>
  <w16cid:commentId w16cid:paraId="6C8E9C7C" w16cid:durableId="261C6E5F"/>
  <w16cid:commentId w16cid:paraId="43912937" w16cid:durableId="261C6E86"/>
  <w16cid:commentId w16cid:paraId="69035242" w16cid:durableId="261CABF7"/>
  <w16cid:commentId w16cid:paraId="58F0108B" w16cid:durableId="261C6F11"/>
  <w16cid:commentId w16cid:paraId="32EBDF20" w16cid:durableId="261CAC25"/>
  <w16cid:commentId w16cid:paraId="46D5F3AD" w16cid:durableId="261C73D7"/>
  <w16cid:commentId w16cid:paraId="036BCB69" w16cid:durableId="261C75BF"/>
  <w16cid:commentId w16cid:paraId="4A6668A5" w16cid:durableId="261C762B"/>
  <w16cid:commentId w16cid:paraId="472DBCEA" w16cid:durableId="261C766B"/>
  <w16cid:commentId w16cid:paraId="3F36BF54" w16cid:durableId="261C76F2"/>
  <w16cid:commentId w16cid:paraId="442D9E91" w16cid:durableId="261C7763"/>
  <w16cid:commentId w16cid:paraId="29B18529" w16cid:durableId="261C78AC"/>
  <w16cid:commentId w16cid:paraId="20A1AE6B" w16cid:durableId="261C78DE"/>
  <w16cid:commentId w16cid:paraId="09D08184" w16cid:durableId="261C79AA"/>
  <w16cid:commentId w16cid:paraId="236A56D5" w16cid:durableId="261C79DC"/>
  <w16cid:commentId w16cid:paraId="11A1CA76" w16cid:durableId="261C7A58"/>
  <w16cid:commentId w16cid:paraId="5D1BE166" w16cid:durableId="261C7A81"/>
  <w16cid:commentId w16cid:paraId="6E76AD51" w16cid:durableId="261C7ABB"/>
  <w16cid:commentId w16cid:paraId="65CA2C5F" w16cid:durableId="261C7AFA"/>
  <w16cid:commentId w16cid:paraId="7F65BBF0" w16cid:durableId="261C7B58"/>
  <w16cid:commentId w16cid:paraId="73FD67CD" w16cid:durableId="261C7B74"/>
  <w16cid:commentId w16cid:paraId="6C00CFEA" w16cid:durableId="261C7B9A"/>
  <w16cid:commentId w16cid:paraId="0B7576B9" w16cid:durableId="261C8D98"/>
  <w16cid:commentId w16cid:paraId="5898A53D" w16cid:durableId="261C8F26"/>
  <w16cid:commentId w16cid:paraId="15B61521" w16cid:durableId="261C8F80"/>
  <w16cid:commentId w16cid:paraId="0FF02955" w16cid:durableId="261C9038"/>
  <w16cid:commentId w16cid:paraId="72332F62" w16cid:durableId="261C9128"/>
  <w16cid:commentId w16cid:paraId="27450C62" w16cid:durableId="261C9258"/>
  <w16cid:commentId w16cid:paraId="31E89292" w16cid:durableId="261C922A"/>
  <w16cid:commentId w16cid:paraId="70980159" w16cid:durableId="261C9283"/>
  <w16cid:commentId w16cid:paraId="2277BBD0" w16cid:durableId="261CAE36"/>
  <w16cid:commentId w16cid:paraId="100F338E" w16cid:durableId="261C93F9"/>
  <w16cid:commentId w16cid:paraId="6DB0210F" w16cid:durableId="261C94BB"/>
  <w16cid:commentId w16cid:paraId="69F20CF0" w16cid:durableId="261C94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7CF81" w14:textId="77777777" w:rsidR="00465267" w:rsidRDefault="00465267">
      <w:r>
        <w:separator/>
      </w:r>
    </w:p>
  </w:endnote>
  <w:endnote w:type="continuationSeparator" w:id="0">
    <w:p w14:paraId="3307DB85" w14:textId="77777777" w:rsidR="00465267" w:rsidRDefault="00465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985C4" w14:textId="77777777" w:rsidR="008C01C7" w:rsidRDefault="008C01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78844" w14:textId="77777777" w:rsidR="00465267" w:rsidRDefault="00465267">
      <w:r>
        <w:separator/>
      </w:r>
    </w:p>
  </w:footnote>
  <w:footnote w:type="continuationSeparator" w:id="0">
    <w:p w14:paraId="7726398D" w14:textId="77777777" w:rsidR="00465267" w:rsidRDefault="00465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D2504" w14:textId="77777777" w:rsidR="008C01C7" w:rsidRDefault="008C01C7"/>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D.">
    <w15:presenceInfo w15:providerId="None" w15:userId="S.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1C7"/>
    <w:rsid w:val="00011103"/>
    <w:rsid w:val="0001294F"/>
    <w:rsid w:val="00071941"/>
    <w:rsid w:val="0009042E"/>
    <w:rsid w:val="000A337C"/>
    <w:rsid w:val="000D3FC2"/>
    <w:rsid w:val="000F1912"/>
    <w:rsid w:val="0011111E"/>
    <w:rsid w:val="00150707"/>
    <w:rsid w:val="00155A75"/>
    <w:rsid w:val="00160881"/>
    <w:rsid w:val="00193624"/>
    <w:rsid w:val="001F348F"/>
    <w:rsid w:val="0021136E"/>
    <w:rsid w:val="00213142"/>
    <w:rsid w:val="00246512"/>
    <w:rsid w:val="00251A0D"/>
    <w:rsid w:val="00275E1F"/>
    <w:rsid w:val="002A1536"/>
    <w:rsid w:val="002A7D30"/>
    <w:rsid w:val="002C54EB"/>
    <w:rsid w:val="002D38D3"/>
    <w:rsid w:val="002E0990"/>
    <w:rsid w:val="002E184C"/>
    <w:rsid w:val="00311F15"/>
    <w:rsid w:val="0031757C"/>
    <w:rsid w:val="00325620"/>
    <w:rsid w:val="003440C2"/>
    <w:rsid w:val="00360253"/>
    <w:rsid w:val="00363CE3"/>
    <w:rsid w:val="0036428F"/>
    <w:rsid w:val="00381884"/>
    <w:rsid w:val="003932C8"/>
    <w:rsid w:val="003C3A48"/>
    <w:rsid w:val="003E74E6"/>
    <w:rsid w:val="003F1757"/>
    <w:rsid w:val="003F232F"/>
    <w:rsid w:val="0043061B"/>
    <w:rsid w:val="00443E89"/>
    <w:rsid w:val="00454B79"/>
    <w:rsid w:val="00465267"/>
    <w:rsid w:val="004A620C"/>
    <w:rsid w:val="004B1216"/>
    <w:rsid w:val="004C1C65"/>
    <w:rsid w:val="00515528"/>
    <w:rsid w:val="00515770"/>
    <w:rsid w:val="00527104"/>
    <w:rsid w:val="00565D79"/>
    <w:rsid w:val="005C46F9"/>
    <w:rsid w:val="005F0811"/>
    <w:rsid w:val="005F768D"/>
    <w:rsid w:val="00632386"/>
    <w:rsid w:val="00654A4C"/>
    <w:rsid w:val="006C17EC"/>
    <w:rsid w:val="006D5FDA"/>
    <w:rsid w:val="006E4F54"/>
    <w:rsid w:val="00701316"/>
    <w:rsid w:val="00715964"/>
    <w:rsid w:val="00757FC6"/>
    <w:rsid w:val="00794B90"/>
    <w:rsid w:val="007A6C72"/>
    <w:rsid w:val="007D3C42"/>
    <w:rsid w:val="007D5071"/>
    <w:rsid w:val="007E4D6D"/>
    <w:rsid w:val="008468DB"/>
    <w:rsid w:val="00856118"/>
    <w:rsid w:val="00863552"/>
    <w:rsid w:val="00864D86"/>
    <w:rsid w:val="008873FE"/>
    <w:rsid w:val="008C01C7"/>
    <w:rsid w:val="008D0C9E"/>
    <w:rsid w:val="008E0D2E"/>
    <w:rsid w:val="008E61F8"/>
    <w:rsid w:val="008F766A"/>
    <w:rsid w:val="00920E4E"/>
    <w:rsid w:val="009309E1"/>
    <w:rsid w:val="009328C1"/>
    <w:rsid w:val="00951A07"/>
    <w:rsid w:val="00971570"/>
    <w:rsid w:val="009753A9"/>
    <w:rsid w:val="00993783"/>
    <w:rsid w:val="009C5731"/>
    <w:rsid w:val="009C63D8"/>
    <w:rsid w:val="009C6C0A"/>
    <w:rsid w:val="009D2B2A"/>
    <w:rsid w:val="009E497A"/>
    <w:rsid w:val="00A4265A"/>
    <w:rsid w:val="00A45684"/>
    <w:rsid w:val="00A522C4"/>
    <w:rsid w:val="00A66A3D"/>
    <w:rsid w:val="00A74630"/>
    <w:rsid w:val="00A82E07"/>
    <w:rsid w:val="00AA3ECA"/>
    <w:rsid w:val="00AB2FEF"/>
    <w:rsid w:val="00AD28BD"/>
    <w:rsid w:val="00B45000"/>
    <w:rsid w:val="00B54871"/>
    <w:rsid w:val="00B673BC"/>
    <w:rsid w:val="00B87281"/>
    <w:rsid w:val="00B875E5"/>
    <w:rsid w:val="00B937FB"/>
    <w:rsid w:val="00BC3611"/>
    <w:rsid w:val="00C12CC4"/>
    <w:rsid w:val="00C377CE"/>
    <w:rsid w:val="00C939D1"/>
    <w:rsid w:val="00CB33FF"/>
    <w:rsid w:val="00CB7B63"/>
    <w:rsid w:val="00CC5037"/>
    <w:rsid w:val="00CD3AD0"/>
    <w:rsid w:val="00CD7830"/>
    <w:rsid w:val="00D265CD"/>
    <w:rsid w:val="00D66CB0"/>
    <w:rsid w:val="00DC56C5"/>
    <w:rsid w:val="00DE344B"/>
    <w:rsid w:val="00E060D0"/>
    <w:rsid w:val="00E33539"/>
    <w:rsid w:val="00E533C6"/>
    <w:rsid w:val="00E8054F"/>
    <w:rsid w:val="00E93493"/>
    <w:rsid w:val="00EA7E0D"/>
    <w:rsid w:val="00EE0F16"/>
    <w:rsid w:val="00EE1E8B"/>
    <w:rsid w:val="00F07A86"/>
    <w:rsid w:val="00F1376A"/>
    <w:rsid w:val="00F356E5"/>
    <w:rsid w:val="00F40B95"/>
    <w:rsid w:val="00F772EF"/>
    <w:rsid w:val="00F93C9F"/>
    <w:rsid w:val="00FC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9ADE"/>
  <w15:docId w15:val="{083CD75C-B885-4FA7-AAF3-AC07E326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Revision">
    <w:name w:val="Revision"/>
    <w:hidden/>
    <w:uiPriority w:val="99"/>
    <w:semiHidden/>
    <w:rsid w:val="0052710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CommentReference">
    <w:name w:val="annotation reference"/>
    <w:basedOn w:val="DefaultParagraphFont"/>
    <w:uiPriority w:val="99"/>
    <w:semiHidden/>
    <w:unhideWhenUsed/>
    <w:rsid w:val="00443E89"/>
    <w:rPr>
      <w:sz w:val="16"/>
      <w:szCs w:val="16"/>
    </w:rPr>
  </w:style>
  <w:style w:type="paragraph" w:styleId="CommentText">
    <w:name w:val="annotation text"/>
    <w:basedOn w:val="Normal"/>
    <w:link w:val="CommentTextChar"/>
    <w:uiPriority w:val="99"/>
    <w:unhideWhenUsed/>
    <w:rsid w:val="00443E89"/>
    <w:rPr>
      <w:sz w:val="20"/>
      <w:szCs w:val="20"/>
    </w:rPr>
  </w:style>
  <w:style w:type="character" w:customStyle="1" w:styleId="CommentTextChar">
    <w:name w:val="Comment Text Char"/>
    <w:basedOn w:val="DefaultParagraphFont"/>
    <w:link w:val="CommentText"/>
    <w:uiPriority w:val="99"/>
    <w:rsid w:val="00443E89"/>
  </w:style>
  <w:style w:type="paragraph" w:styleId="CommentSubject">
    <w:name w:val="annotation subject"/>
    <w:basedOn w:val="CommentText"/>
    <w:next w:val="CommentText"/>
    <w:link w:val="CommentSubjectChar"/>
    <w:uiPriority w:val="99"/>
    <w:semiHidden/>
    <w:unhideWhenUsed/>
    <w:rsid w:val="00443E89"/>
    <w:rPr>
      <w:b/>
      <w:bCs/>
    </w:rPr>
  </w:style>
  <w:style w:type="character" w:customStyle="1" w:styleId="CommentSubjectChar">
    <w:name w:val="Comment Subject Char"/>
    <w:basedOn w:val="CommentTextChar"/>
    <w:link w:val="CommentSubject"/>
    <w:uiPriority w:val="99"/>
    <w:semiHidden/>
    <w:rsid w:val="00443E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22</Pages>
  <Words>9671</Words>
  <Characters>55128</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S.D.</cp:lastModifiedBy>
  <cp:revision>115</cp:revision>
  <dcterms:created xsi:type="dcterms:W3CDTF">2022-05-04T02:04:00Z</dcterms:created>
  <dcterms:modified xsi:type="dcterms:W3CDTF">2022-05-04T11:52:00Z</dcterms:modified>
</cp:coreProperties>
</file>