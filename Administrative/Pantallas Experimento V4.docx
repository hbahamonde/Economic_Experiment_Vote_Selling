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5F69C" w14:textId="77777777" w:rsidR="00295550" w:rsidRDefault="00556592">
      <w:pPr>
        <w:pStyle w:val="BodyA"/>
        <w:jc w:val="center"/>
        <w:rPr>
          <w:b/>
          <w:bCs/>
          <w:lang w:val="es-ES_tradnl"/>
        </w:rPr>
      </w:pPr>
      <w:r>
        <w:rPr>
          <w:b/>
          <w:bCs/>
          <w:sz w:val="28"/>
          <w:szCs w:val="28"/>
          <w:lang w:val="es-ES_tradnl"/>
        </w:rPr>
        <w:t>Juego</w:t>
      </w:r>
      <w:r>
        <w:rPr>
          <w:b/>
          <w:bCs/>
          <w:lang w:val="es-ES_tradnl"/>
        </w:rPr>
        <w:t xml:space="preserve"> 1: Los Partidos Políticos se Acercan a Negociar con los Votantes</w:t>
      </w:r>
    </w:p>
    <w:p w14:paraId="72C29091" w14:textId="77777777" w:rsidR="00295550" w:rsidRDefault="00295550">
      <w:pPr>
        <w:pStyle w:val="BodyA"/>
        <w:rPr>
          <w:lang w:val="es-ES_tradnl"/>
        </w:rPr>
      </w:pPr>
    </w:p>
    <w:p w14:paraId="2D30F8F9" w14:textId="77777777" w:rsidR="00295550" w:rsidRDefault="00556592">
      <w:pPr>
        <w:pStyle w:val="BodyA"/>
        <w:rPr>
          <w:lang w:val="es-ES_tradnl"/>
        </w:rPr>
      </w:pPr>
      <w:r>
        <w:rPr>
          <w:b/>
          <w:bCs/>
          <w:lang w:val="es-ES_tradnl"/>
        </w:rPr>
        <w:t>Introducción</w:t>
      </w:r>
    </w:p>
    <w:p w14:paraId="4ACC2A52" w14:textId="77777777" w:rsidR="00295550" w:rsidRDefault="00295550">
      <w:pPr>
        <w:pStyle w:val="BodyA"/>
        <w:rPr>
          <w:lang w:val="es-ES_tradnl"/>
        </w:rPr>
      </w:pPr>
    </w:p>
    <w:p w14:paraId="158058AB" w14:textId="4DFCDAEC" w:rsidR="00295550" w:rsidRPr="003222C7" w:rsidRDefault="00556592">
      <w:pPr>
        <w:pStyle w:val="BodyA"/>
        <w:jc w:val="both"/>
        <w:rPr>
          <w:lang w:val="es-ES"/>
        </w:rPr>
      </w:pPr>
      <w:r>
        <w:rPr>
          <w:lang w:val="es-ES_tradnl"/>
        </w:rPr>
        <w:t xml:space="preserve">En el siguiente juego usted participará en una elección ficticia en la que participan votantes y dos partidos políticos. </w:t>
      </w:r>
      <w:r w:rsidR="00DF3B4E">
        <w:rPr>
          <w:lang w:val="es-ES_tradnl"/>
        </w:rPr>
        <w:t>En cada ronda del juego u</w:t>
      </w:r>
      <w:r>
        <w:rPr>
          <w:lang w:val="es-ES_tradnl"/>
        </w:rPr>
        <w:t xml:space="preserve">sted podrá ser un </w:t>
      </w:r>
      <w:r w:rsidRPr="00DF3B4E">
        <w:rPr>
          <w:b/>
          <w:bCs/>
          <w:lang w:val="es-ES_tradnl"/>
        </w:rPr>
        <w:t>votante</w:t>
      </w:r>
      <w:r w:rsidR="00DF3B4E">
        <w:rPr>
          <w:b/>
          <w:bCs/>
          <w:lang w:val="es-ES_tradnl"/>
        </w:rPr>
        <w:t xml:space="preserve">, </w:t>
      </w:r>
      <w:r w:rsidR="00DF3B4E" w:rsidRPr="00DF3B4E">
        <w:rPr>
          <w:b/>
          <w:bCs/>
          <w:lang w:val="es-ES_tradnl"/>
        </w:rPr>
        <w:t>partido A o partido B</w:t>
      </w:r>
      <w:r>
        <w:rPr>
          <w:lang w:val="es-ES_tradnl"/>
        </w:rPr>
        <w:t>. En cada ronda de este juego, usted podrá ganar puntos, los que irá acumulando y al final del estudio, recibirá</w:t>
      </w:r>
      <w:r>
        <w:rPr>
          <w:lang w:val="pt-PT"/>
        </w:rPr>
        <w:t xml:space="preserve"> 5 pesos chilenos por cada 12 </w:t>
      </w:r>
      <w:proofErr w:type="spellStart"/>
      <w:r>
        <w:rPr>
          <w:lang w:val="pt-PT"/>
        </w:rPr>
        <w:t>puntos</w:t>
      </w:r>
      <w:proofErr w:type="spellEnd"/>
      <w:r>
        <w:rPr>
          <w:lang w:val="pt-PT"/>
        </w:rPr>
        <w:t xml:space="preserve"> acumulados.</w:t>
      </w:r>
    </w:p>
    <w:p w14:paraId="77D65988" w14:textId="77777777" w:rsidR="00295550" w:rsidRDefault="00295550">
      <w:pPr>
        <w:pStyle w:val="BodyA"/>
        <w:jc w:val="both"/>
        <w:rPr>
          <w:lang w:val="es-ES_tradnl"/>
        </w:rPr>
      </w:pPr>
    </w:p>
    <w:p w14:paraId="2635CCAB" w14:textId="73630EDA" w:rsidR="00295550" w:rsidRDefault="00556592">
      <w:pPr>
        <w:pStyle w:val="BodyA"/>
        <w:jc w:val="both"/>
        <w:rPr>
          <w:lang w:val="es-ES_tradnl"/>
        </w:rPr>
      </w:pPr>
      <w:r w:rsidRPr="00DB3CC4">
        <w:rPr>
          <w:b/>
          <w:bCs/>
          <w:lang w:val="es-ES_tradnl"/>
        </w:rPr>
        <w:t>En este juego, los partidos podrán negociar sólo con uno de los votantes</w:t>
      </w:r>
      <w:r>
        <w:rPr>
          <w:lang w:val="es-ES_tradnl"/>
        </w:rPr>
        <w:t xml:space="preserve">, y ofrecerle puntos a cambio de su voto. Si el votante aceptara los puntos de un partido, votará por ese partido. El resto de los votantes son ficticios y por lo tanto </w:t>
      </w:r>
      <w:r>
        <w:rPr>
          <w:b/>
          <w:bCs/>
          <w:lang w:val="es-ES_tradnl"/>
        </w:rPr>
        <w:t>no</w:t>
      </w:r>
      <w:r>
        <w:rPr>
          <w:lang w:val="es-ES_tradnl"/>
        </w:rPr>
        <w:t xml:space="preserve"> </w:t>
      </w:r>
      <w:r w:rsidR="00FD7106">
        <w:rPr>
          <w:lang w:val="es-ES_tradnl"/>
        </w:rPr>
        <w:t xml:space="preserve">cambiarán </w:t>
      </w:r>
      <w:r>
        <w:rPr>
          <w:lang w:val="es-ES_tradnl"/>
        </w:rPr>
        <w:t>su voto.</w:t>
      </w:r>
    </w:p>
    <w:p w14:paraId="6D4E0118" w14:textId="77777777" w:rsidR="00295550" w:rsidRDefault="00295550">
      <w:pPr>
        <w:pStyle w:val="BodyA"/>
        <w:jc w:val="both"/>
        <w:rPr>
          <w:lang w:val="es-ES_tradnl"/>
        </w:rPr>
      </w:pPr>
    </w:p>
    <w:p w14:paraId="648CE97B" w14:textId="3C356F7D" w:rsidR="00295550" w:rsidRDefault="002E33B9">
      <w:pPr>
        <w:pStyle w:val="BodyA"/>
        <w:jc w:val="both"/>
        <w:rPr>
          <w:lang w:val="es-ES_tradnl"/>
        </w:rPr>
      </w:pPr>
      <w:r>
        <w:rPr>
          <w:lang w:val="es-ES_tradnl"/>
        </w:rPr>
        <w:t>Si usted es votante, le informaremos cuántos puntos</w:t>
      </w:r>
      <w:r w:rsidR="00556592">
        <w:rPr>
          <w:lang w:val="es-ES_tradnl"/>
        </w:rPr>
        <w:t xml:space="preserve">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0CE605F4" w14:textId="77777777" w:rsidR="00295550" w:rsidRDefault="00295550">
      <w:pPr>
        <w:pStyle w:val="BodyA"/>
        <w:jc w:val="both"/>
        <w:rPr>
          <w:lang w:val="es-ES_tradnl"/>
        </w:rPr>
      </w:pPr>
    </w:p>
    <w:p w14:paraId="6F7F1530" w14:textId="3EFA63AF" w:rsidR="00295550" w:rsidRDefault="00556592">
      <w:pPr>
        <w:pStyle w:val="BodyA"/>
        <w:jc w:val="both"/>
        <w:rPr>
          <w:lang w:val="es-ES_tradnl"/>
        </w:rPr>
      </w:pPr>
      <w:commentRangeStart w:id="0"/>
      <w:r>
        <w:rPr>
          <w:lang w:val="es-ES_tradnl"/>
        </w:rPr>
        <w:t>Le recomendamos tener a mano un lápiz y un papel</w:t>
      </w:r>
      <w:r w:rsidR="00FD7106">
        <w:rPr>
          <w:lang w:val="es-ES_tradnl"/>
        </w:rPr>
        <w:t xml:space="preserve"> y en lo posible una calculadora</w:t>
      </w:r>
      <w:r w:rsidR="00DF3B4E">
        <w:rPr>
          <w:lang w:val="es-ES_tradnl"/>
        </w:rPr>
        <w:t>,</w:t>
      </w:r>
      <w:r w:rsidR="00FD7106">
        <w:rPr>
          <w:lang w:val="es-ES_tradnl"/>
        </w:rPr>
        <w:t xml:space="preserve"> </w:t>
      </w:r>
      <w:del w:id="1" w:author="Hector Bahamonde" w:date="2020-09-10T18:51:00Z">
        <w:r w:rsidDel="00FD7106">
          <w:rPr>
            <w:lang w:val="es-ES_tradnl"/>
          </w:rPr>
          <w:delText xml:space="preserve">, en caso de que quiera tomar </w:delText>
        </w:r>
      </w:del>
      <w:r w:rsidR="00FD7106">
        <w:rPr>
          <w:lang w:val="es-ES_tradnl"/>
        </w:rPr>
        <w:t xml:space="preserve">para ir tomando </w:t>
      </w:r>
      <w:r>
        <w:rPr>
          <w:lang w:val="es-ES_tradnl"/>
        </w:rPr>
        <w:t>nota de ciertos datos que le entregaremos.</w:t>
      </w:r>
      <w:commentRangeEnd w:id="0"/>
      <w:r w:rsidR="00FD7106">
        <w:rPr>
          <w:rStyle w:val="CommentReference"/>
          <w:rFonts w:ascii="Times New Roman" w:hAnsi="Times New Roman" w:cs="Times New Roman"/>
          <w:color w:val="auto"/>
          <w14:textOutline w14:w="0" w14:cap="rnd" w14:cmpd="sng" w14:algn="ctr">
            <w14:noFill/>
            <w14:prstDash w14:val="solid"/>
            <w14:bevel/>
          </w14:textOutline>
        </w:rPr>
        <w:commentReference w:id="0"/>
      </w:r>
    </w:p>
    <w:p w14:paraId="1A349F90" w14:textId="77777777" w:rsidR="00DF3B4E" w:rsidRDefault="00DF3B4E">
      <w:pPr>
        <w:pStyle w:val="BodyA"/>
        <w:jc w:val="both"/>
        <w:rPr>
          <w:lang w:val="es-ES_tradnl"/>
        </w:rPr>
      </w:pPr>
    </w:p>
    <w:p w14:paraId="1B8C5A4E" w14:textId="77777777" w:rsidR="00DB3CC4" w:rsidRDefault="00DB3CC4">
      <w:pPr>
        <w:pStyle w:val="BodyA"/>
        <w:jc w:val="both"/>
        <w:rPr>
          <w:lang w:val="es-ES_tradnl"/>
        </w:rPr>
        <w:sectPr w:rsidR="00DB3CC4">
          <w:headerReference w:type="default" r:id="rId11"/>
          <w:footerReference w:type="default" r:id="rId12"/>
          <w:pgSz w:w="12240" w:h="15840"/>
          <w:pgMar w:top="1440" w:right="1440" w:bottom="1440" w:left="1440" w:header="708" w:footer="708" w:gutter="0"/>
          <w:cols w:space="720"/>
        </w:sectPr>
      </w:pPr>
    </w:p>
    <w:p w14:paraId="727110A4"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lastRenderedPageBreak/>
        <w:t>Ensayo</w:t>
      </w:r>
    </w:p>
    <w:p w14:paraId="76984728" w14:textId="77777777" w:rsidR="00DB3CC4" w:rsidRDefault="00DB3CC4" w:rsidP="00DB3CC4">
      <w:pPr>
        <w:pStyle w:val="BodyB"/>
        <w:rPr>
          <w:rFonts w:ascii="Calibri" w:eastAsia="Calibri" w:hAnsi="Calibri" w:cs="Calibri"/>
        </w:rPr>
      </w:pPr>
    </w:p>
    <w:p w14:paraId="4AEEB2CE" w14:textId="4F5CCC8E" w:rsidR="00DB3CC4" w:rsidRDefault="00DB3CC4" w:rsidP="00DB3CC4">
      <w:pPr>
        <w:pStyle w:val="BodyB"/>
        <w:jc w:val="both"/>
        <w:rPr>
          <w:rFonts w:ascii="Calibri" w:hAnsi="Calibri"/>
          <w:lang w:val="es-ES_tradnl"/>
        </w:rPr>
      </w:pPr>
      <w:r>
        <w:rPr>
          <w:rFonts w:ascii="Calibri" w:hAnsi="Calibri"/>
          <w:lang w:val="es-ES_tradnl"/>
        </w:rPr>
        <w:t xml:space="preserve">Antes de que comencemos con el estudio, haremos una sección de prueba. Nos interesa que </w:t>
      </w:r>
      <w:r w:rsidR="00ED4707">
        <w:rPr>
          <w:rFonts w:ascii="Calibri" w:hAnsi="Calibri"/>
          <w:lang w:val="es-ES_tradnl"/>
        </w:rPr>
        <w:t>s</w:t>
      </w:r>
      <w:r>
        <w:rPr>
          <w:rFonts w:ascii="Calibri" w:hAnsi="Calibri"/>
          <w:lang w:val="es-ES_tradnl"/>
        </w:rPr>
        <w:t xml:space="preserve">e familiarice con las instrucciones y el tipo de cálculos que deberá hacer. </w:t>
      </w:r>
      <w:r w:rsidR="00ED4707">
        <w:rPr>
          <w:rFonts w:ascii="Calibri" w:hAnsi="Calibri"/>
          <w:lang w:val="es-ES_tradnl"/>
        </w:rPr>
        <w:t>L</w:t>
      </w:r>
      <w:r>
        <w:rPr>
          <w:rFonts w:ascii="Calibri" w:hAnsi="Calibri"/>
          <w:lang w:val="es-ES_tradnl"/>
        </w:rPr>
        <w:t>e recomendamos tener una hoja de papel</w:t>
      </w:r>
      <w:ins w:id="2" w:author="Hector Bahamonde" w:date="2020-09-10T18:53:00Z">
        <w:r>
          <w:rPr>
            <w:rFonts w:ascii="Calibri" w:hAnsi="Calibri"/>
            <w:lang w:val="es-ES_tradnl"/>
          </w:rPr>
          <w:t xml:space="preserve">, </w:t>
        </w:r>
      </w:ins>
      <w:del w:id="3" w:author="Hector Bahamonde" w:date="2020-09-10T18:53:00Z">
        <w:r w:rsidDel="00FD7106">
          <w:rPr>
            <w:rFonts w:ascii="Calibri" w:hAnsi="Calibri"/>
            <w:lang w:val="es-ES_tradnl"/>
          </w:rPr>
          <w:delText xml:space="preserve"> y </w:delText>
        </w:r>
      </w:del>
      <w:r>
        <w:rPr>
          <w:rFonts w:ascii="Calibri" w:hAnsi="Calibri"/>
          <w:lang w:val="es-ES_tradnl"/>
        </w:rPr>
        <w:t>un lápiz</w:t>
      </w:r>
      <w:ins w:id="4" w:author="Hector Bahamonde" w:date="2020-09-10T18:53:00Z">
        <w:r>
          <w:rPr>
            <w:rFonts w:ascii="Calibri" w:hAnsi="Calibri"/>
            <w:lang w:val="es-ES_tradnl"/>
          </w:rPr>
          <w:t xml:space="preserve"> y en lo posible una calculadora </w:t>
        </w:r>
      </w:ins>
      <w:del w:id="5" w:author="Hector Bahamonde" w:date="2020-09-10T18:53:00Z">
        <w:r w:rsidDel="00FD7106">
          <w:rPr>
            <w:rFonts w:ascii="Calibri" w:hAnsi="Calibri"/>
            <w:lang w:val="es-ES_tradnl"/>
          </w:rPr>
          <w:delText xml:space="preserve">, para que vayas </w:delText>
        </w:r>
      </w:del>
      <w:ins w:id="6" w:author="Hector Bahamonde" w:date="2020-09-10T18:53:00Z">
        <w:r>
          <w:rPr>
            <w:rFonts w:ascii="Calibri" w:hAnsi="Calibri"/>
            <w:lang w:val="es-ES_tradnl"/>
          </w:rPr>
          <w:t xml:space="preserve">para ir </w:t>
        </w:r>
      </w:ins>
      <w:r>
        <w:rPr>
          <w:rFonts w:ascii="Calibri" w:hAnsi="Calibri"/>
          <w:lang w:val="es-ES_tradnl"/>
        </w:rPr>
        <w:t>anotando los puntos ganados o perdidos. Recuerd</w:t>
      </w:r>
      <w:r w:rsidR="00ED4707">
        <w:rPr>
          <w:rFonts w:ascii="Calibri" w:hAnsi="Calibri"/>
          <w:lang w:val="es-ES_tradnl"/>
        </w:rPr>
        <w:t>e que</w:t>
      </w:r>
      <w:r>
        <w:rPr>
          <w:rFonts w:ascii="Calibri" w:hAnsi="Calibri"/>
          <w:lang w:val="es-ES_tradnl"/>
        </w:rPr>
        <w:t xml:space="preserve">, mientras más puntos ganas, más dinero obtiene. </w:t>
      </w:r>
    </w:p>
    <w:p w14:paraId="2A586F85" w14:textId="342F7445" w:rsidR="00DF3B4E" w:rsidRDefault="00DF3B4E">
      <w:pPr>
        <w:pStyle w:val="BodyA"/>
        <w:jc w:val="both"/>
        <w:rPr>
          <w:lang w:val="es-ES_tradnl"/>
        </w:rPr>
        <w:sectPr w:rsidR="00DF3B4E">
          <w:pgSz w:w="12240" w:h="15840"/>
          <w:pgMar w:top="1440" w:right="1440" w:bottom="1440" w:left="1440" w:header="708" w:footer="708" w:gutter="0"/>
          <w:cols w:space="720"/>
        </w:sectPr>
      </w:pPr>
    </w:p>
    <w:p w14:paraId="1DBB0787" w14:textId="77777777" w:rsidR="00DF3B4E" w:rsidRDefault="00DF3B4E" w:rsidP="00DF3B4E">
      <w:pPr>
        <w:pStyle w:val="BodyA"/>
        <w:jc w:val="center"/>
        <w:rPr>
          <w:b/>
          <w:bCs/>
          <w:lang w:val="es-ES_tradnl"/>
        </w:rPr>
      </w:pPr>
      <w:r>
        <w:rPr>
          <w:b/>
          <w:bCs/>
          <w:sz w:val="28"/>
          <w:szCs w:val="28"/>
          <w:lang w:val="es-ES_tradnl"/>
        </w:rPr>
        <w:lastRenderedPageBreak/>
        <w:t>Ensayo del Juego</w:t>
      </w:r>
      <w:r>
        <w:rPr>
          <w:b/>
          <w:bCs/>
          <w:lang w:val="es-ES_tradnl"/>
        </w:rPr>
        <w:t xml:space="preserve"> </w:t>
      </w:r>
      <w:r w:rsidRPr="00BE45F2">
        <w:rPr>
          <w:b/>
          <w:bCs/>
          <w:sz w:val="28"/>
          <w:szCs w:val="28"/>
          <w:lang w:val="es-ES_tradnl"/>
        </w:rPr>
        <w:t>1</w:t>
      </w:r>
      <w:r>
        <w:rPr>
          <w:b/>
          <w:bCs/>
          <w:lang w:val="es-ES_tradnl"/>
        </w:rPr>
        <w:t>: Los Partidos Políticos se Acercan a Negociar con los Votantes</w:t>
      </w:r>
    </w:p>
    <w:p w14:paraId="2B1C8117" w14:textId="77777777" w:rsidR="00DF3B4E" w:rsidRDefault="00DF3B4E" w:rsidP="00DF3B4E">
      <w:pPr>
        <w:pStyle w:val="BodyB"/>
        <w:jc w:val="both"/>
        <w:rPr>
          <w:rFonts w:ascii="Calibri" w:eastAsia="Calibri" w:hAnsi="Calibri" w:cs="Calibri"/>
          <w:lang w:val="es-ES_tradnl"/>
        </w:rPr>
      </w:pPr>
    </w:p>
    <w:p w14:paraId="6EB46EC5" w14:textId="77777777" w:rsidR="00DF3B4E" w:rsidRDefault="00DF3B4E" w:rsidP="00DF3B4E">
      <w:pPr>
        <w:pStyle w:val="BodyB"/>
        <w:jc w:val="both"/>
        <w:rPr>
          <w:rFonts w:ascii="Calibri" w:hAnsi="Calibri"/>
          <w:lang w:val="es-ES_tradnl"/>
        </w:rPr>
      </w:pPr>
      <w:r>
        <w:rPr>
          <w:rFonts w:ascii="Calibri" w:hAnsi="Calibri"/>
          <w:lang w:val="es-ES_tradnl"/>
        </w:rPr>
        <w:t xml:space="preserve">En una votación ficticia, participan </w:t>
      </w:r>
      <w:r w:rsidRPr="00DF3B4E">
        <w:rPr>
          <w:rFonts w:ascii="Calibri" w:hAnsi="Calibri"/>
          <w:b/>
          <w:bCs/>
          <w:lang w:val="es-ES_tradnl"/>
        </w:rPr>
        <w:t>5 votantes</w:t>
      </w:r>
      <w:r>
        <w:rPr>
          <w:rFonts w:ascii="Calibri" w:hAnsi="Calibri"/>
          <w:lang w:val="es-ES_tradnl"/>
        </w:rPr>
        <w:t xml:space="preserve"> que pueden optar por el candidato del </w:t>
      </w:r>
      <w:r w:rsidRPr="00DF3B4E">
        <w:rPr>
          <w:rFonts w:ascii="Calibri" w:hAnsi="Calibri"/>
          <w:b/>
          <w:bCs/>
          <w:lang w:val="es-ES_tradnl"/>
        </w:rPr>
        <w:t>Partido A o del Partido B</w:t>
      </w:r>
      <w:r>
        <w:rPr>
          <w:rFonts w:ascii="Calibri" w:hAnsi="Calibri"/>
          <w:lang w:val="es-ES_tradnl"/>
        </w:rPr>
        <w:t>.  De los 5 votantes:</w:t>
      </w:r>
    </w:p>
    <w:p w14:paraId="7BC80B7C" w14:textId="77777777" w:rsidR="00DF3B4E" w:rsidRDefault="00DF3B4E"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DF3B4E" w:rsidRPr="00C42FD1" w14:paraId="31830B9E" w14:textId="77777777" w:rsidTr="00DF3B4E">
        <w:trPr>
          <w:jc w:val="center"/>
        </w:trPr>
        <w:tc>
          <w:tcPr>
            <w:tcW w:w="2818" w:type="dxa"/>
          </w:tcPr>
          <w:p w14:paraId="390006B7" w14:textId="171E6A25" w:rsidR="00DF3B4E" w:rsidRP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510E6D47" w14:textId="7C76F21F" w:rsidR="00DF3B4E" w:rsidRP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DF3B4E" w14:paraId="121F2EF6" w14:textId="77777777" w:rsidTr="00DF3B4E">
        <w:trPr>
          <w:jc w:val="center"/>
        </w:trPr>
        <w:tc>
          <w:tcPr>
            <w:tcW w:w="2818" w:type="dxa"/>
          </w:tcPr>
          <w:p w14:paraId="0B61898A" w14:textId="121CF304" w:rsid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3 votantes</w:t>
            </w:r>
          </w:p>
        </w:tc>
        <w:tc>
          <w:tcPr>
            <w:tcW w:w="2807" w:type="dxa"/>
          </w:tcPr>
          <w:p w14:paraId="37E61E24" w14:textId="12D95211" w:rsidR="00DF3B4E" w:rsidRDefault="00DF3B4E"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2 votantes</w:t>
            </w:r>
          </w:p>
        </w:tc>
      </w:tr>
    </w:tbl>
    <w:p w14:paraId="7F9107EC" w14:textId="62E4C244"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 </w:t>
      </w:r>
    </w:p>
    <w:p w14:paraId="79E9EE41" w14:textId="77777777" w:rsidR="00DF3B4E" w:rsidRDefault="00DF3B4E" w:rsidP="00DF3B4E">
      <w:pPr>
        <w:pStyle w:val="BodyB"/>
        <w:jc w:val="both"/>
        <w:rPr>
          <w:rFonts w:ascii="Calibri" w:eastAsia="Calibri" w:hAnsi="Calibri" w:cs="Calibri"/>
          <w:lang w:val="es-ES_tradnl"/>
        </w:rPr>
      </w:pPr>
    </w:p>
    <w:p w14:paraId="1E6627D4" w14:textId="35403412" w:rsidR="00DF3B4E" w:rsidRDefault="00DF3B4E" w:rsidP="00DF3B4E">
      <w:pPr>
        <w:pStyle w:val="BodyB"/>
        <w:jc w:val="both"/>
        <w:rPr>
          <w:rFonts w:ascii="Calibri" w:hAnsi="Calibri"/>
          <w:lang w:val="es-ES_tradnl"/>
        </w:rPr>
      </w:pPr>
      <w:r w:rsidRPr="007F7095">
        <w:rPr>
          <w:rFonts w:ascii="Calibri" w:hAnsi="Calibri"/>
          <w:b/>
          <w:bCs/>
          <w:lang w:val="es-ES_tradnl"/>
        </w:rPr>
        <w:t>El partido que gane la elección obtendrá &lt;2400&gt; puntos</w:t>
      </w:r>
      <w:r>
        <w:rPr>
          <w:rFonts w:ascii="Calibri" w:hAnsi="Calibri"/>
          <w:lang w:val="es-ES_tradnl"/>
        </w:rPr>
        <w:t xml:space="preserve">. Además, </w:t>
      </w:r>
      <w:r w:rsidRPr="007F7095">
        <w:rPr>
          <w:rFonts w:ascii="Calibri" w:hAnsi="Calibri"/>
          <w:b/>
          <w:bCs/>
          <w:lang w:val="es-ES_tradnl"/>
        </w:rPr>
        <w:t>cada partido tiene &lt;1000&gt; que puede utilizar para negociar con un votante</w:t>
      </w:r>
      <w:r>
        <w:rPr>
          <w:rFonts w:ascii="Calibri" w:hAnsi="Calibri"/>
          <w:lang w:val="es-ES_tradnl"/>
        </w:rPr>
        <w:t xml:space="preserve">. </w:t>
      </w:r>
      <w:del w:id="7"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r>
        <w:rPr>
          <w:rFonts w:ascii="Calibri" w:hAnsi="Calibri"/>
          <w:lang w:val="es-ES_tradnl"/>
        </w:rPr>
        <w:t>Si el partido decide no ofrecer puntos o su oferta es rechazada por el votante, el partido se queda con esos 1000 puntos. Pero si decide ofrecer todos o parte de esos 1000 puntos, el partido pierde esos puntos.</w:t>
      </w:r>
    </w:p>
    <w:p w14:paraId="7B1A67FC" w14:textId="3F141965" w:rsidR="009649D0" w:rsidRDefault="009649D0" w:rsidP="00DF3B4E">
      <w:pPr>
        <w:pStyle w:val="BodyB"/>
        <w:jc w:val="both"/>
        <w:rPr>
          <w:rFonts w:ascii="Calibri" w:hAnsi="Calibri"/>
          <w:lang w:val="es-ES_tradnl"/>
        </w:rPr>
      </w:pPr>
    </w:p>
    <w:p w14:paraId="011F126F" w14:textId="644F43DD" w:rsidR="009649D0" w:rsidRDefault="009649D0" w:rsidP="00DF3B4E">
      <w:pPr>
        <w:pStyle w:val="BodyB"/>
        <w:jc w:val="both"/>
        <w:rPr>
          <w:rFonts w:ascii="Calibri" w:eastAsia="Calibri" w:hAnsi="Calibri" w:cs="Calibri"/>
          <w:lang w:val="es-ES_tradnl"/>
        </w:rPr>
      </w:pPr>
      <w:r>
        <w:rPr>
          <w:rFonts w:ascii="Calibri" w:hAnsi="Calibri"/>
          <w:lang w:val="es-ES_tradnl"/>
        </w:rPr>
        <w:t>POR EJEMPLO</w:t>
      </w:r>
      <w:r w:rsidR="00044374">
        <w:rPr>
          <w:rFonts w:ascii="Calibri" w:hAnsi="Calibri"/>
          <w:lang w:val="es-ES_tradnl"/>
        </w:rPr>
        <w:t xml:space="preserve">: Si un partido gana la elección, y le entregó a un votante </w:t>
      </w:r>
      <w:r w:rsidR="00532D9C">
        <w:rPr>
          <w:rFonts w:ascii="Calibri" w:hAnsi="Calibri"/>
          <w:lang w:val="es-ES_tradnl"/>
        </w:rPr>
        <w:t>4</w:t>
      </w:r>
      <w:r w:rsidR="00044374">
        <w:rPr>
          <w:rFonts w:ascii="Calibri" w:hAnsi="Calibri"/>
          <w:lang w:val="es-ES_tradnl"/>
        </w:rPr>
        <w:t xml:space="preserve">00 puntos a cambio de su voto, este partido obtendrá </w:t>
      </w:r>
      <w:r w:rsidR="00532D9C">
        <w:rPr>
          <w:rFonts w:ascii="Calibri" w:hAnsi="Calibri"/>
          <w:lang w:val="es-ES_tradnl"/>
        </w:rPr>
        <w:t>2400 + 600 = 3000 puntos al final de la ronda. 2400 puntos por ganar la elección y 600 puntos que no utilizó con el votante del presupuesto total de 1000 que tenía para negociar.</w:t>
      </w:r>
    </w:p>
    <w:p w14:paraId="5012BF5D" w14:textId="77777777" w:rsidR="00DF3B4E" w:rsidRDefault="00DF3B4E" w:rsidP="00DF3B4E">
      <w:pPr>
        <w:pStyle w:val="BodyB"/>
        <w:jc w:val="both"/>
        <w:rPr>
          <w:rFonts w:ascii="Calibri" w:eastAsia="Calibri" w:hAnsi="Calibri" w:cs="Calibri"/>
          <w:lang w:val="es-ES_tradnl"/>
        </w:rPr>
      </w:pPr>
    </w:p>
    <w:p w14:paraId="06A6E4A6" w14:textId="4BA2A859" w:rsidR="007F7095" w:rsidRDefault="00DF3B4E" w:rsidP="00DF3B4E">
      <w:pPr>
        <w:pStyle w:val="BodyB"/>
        <w:jc w:val="both"/>
        <w:rPr>
          <w:rFonts w:ascii="Calibri" w:hAnsi="Calibri"/>
          <w:lang w:val="es-ES_tradnl"/>
        </w:rPr>
      </w:pPr>
      <w:r>
        <w:rPr>
          <w:rFonts w:ascii="Calibri" w:hAnsi="Calibri"/>
          <w:lang w:val="es-ES_tradnl"/>
        </w:rPr>
        <w:t xml:space="preserve">En este primer tipo de juego, los partidos tendrán la oportunidad de negociar con </w:t>
      </w:r>
      <w:r w:rsidR="007F7095" w:rsidRPr="007F7095">
        <w:rPr>
          <w:rFonts w:ascii="Calibri" w:hAnsi="Calibri"/>
          <w:b/>
          <w:bCs/>
          <w:lang w:val="es-ES_tradnl"/>
        </w:rPr>
        <w:t xml:space="preserve">solo </w:t>
      </w:r>
      <w:r w:rsidRPr="007F7095">
        <w:rPr>
          <w:rFonts w:ascii="Calibri" w:hAnsi="Calibri"/>
          <w:b/>
          <w:bCs/>
          <w:lang w:val="es-ES_tradnl"/>
        </w:rPr>
        <w:t>uno</w:t>
      </w:r>
      <w:r>
        <w:rPr>
          <w:rFonts w:ascii="Calibri" w:hAnsi="Calibri"/>
          <w:lang w:val="es-ES_tradnl"/>
        </w:rPr>
        <w:t xml:space="preserve"> de los votantes. </w:t>
      </w:r>
      <w:r w:rsidR="007F7095">
        <w:rPr>
          <w:rFonts w:ascii="Calibri" w:hAnsi="Calibri"/>
          <w:lang w:val="es-ES_tradnl"/>
        </w:rPr>
        <w:t xml:space="preserve">En este </w:t>
      </w:r>
      <w:r w:rsidR="00CE3F6C">
        <w:rPr>
          <w:rFonts w:ascii="Calibri" w:hAnsi="Calibri"/>
          <w:lang w:val="es-ES_tradnl"/>
        </w:rPr>
        <w:t>caso</w:t>
      </w:r>
      <w:r w:rsidR="007F7095">
        <w:rPr>
          <w:rFonts w:ascii="Calibri" w:hAnsi="Calibri"/>
          <w:lang w:val="es-ES_tradnl"/>
        </w:rPr>
        <w:t xml:space="preserve">, negociarán con un votante que simpatiza con el partido A. </w:t>
      </w:r>
      <w:r>
        <w:rPr>
          <w:rFonts w:ascii="Calibri" w:hAnsi="Calibri"/>
          <w:lang w:val="es-ES_tradnl"/>
        </w:rPr>
        <w:t>Un votante es simpatizante de un partido si gana más puntos cuando ese partido</w:t>
      </w:r>
      <w:r w:rsidR="007F7095">
        <w:rPr>
          <w:rFonts w:ascii="Calibri" w:hAnsi="Calibri"/>
          <w:lang w:val="es-ES_tradnl"/>
        </w:rPr>
        <w:t xml:space="preserve"> sale electo</w:t>
      </w:r>
      <w:r>
        <w:rPr>
          <w:rFonts w:ascii="Calibri" w:hAnsi="Calibri"/>
          <w:lang w:val="es-ES_tradnl"/>
        </w:rPr>
        <w:t>. Este votante obtendría</w:t>
      </w:r>
      <w:r w:rsidR="007F7095">
        <w:rPr>
          <w:rFonts w:ascii="Calibri" w:hAnsi="Calibri"/>
          <w:lang w:val="es-ES_tradnl"/>
        </w:rPr>
        <w:t>:</w:t>
      </w:r>
    </w:p>
    <w:p w14:paraId="353D7468" w14:textId="11A77C05" w:rsidR="007F7095" w:rsidRDefault="007F7095" w:rsidP="00DF3B4E">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7F7095" w:rsidRPr="00C42FD1" w14:paraId="79FFCB58" w14:textId="77777777" w:rsidTr="007F7095">
        <w:trPr>
          <w:jc w:val="center"/>
        </w:trPr>
        <w:tc>
          <w:tcPr>
            <w:tcW w:w="3710" w:type="dxa"/>
          </w:tcPr>
          <w:p w14:paraId="2AEDA5D6" w14:textId="63FBE376" w:rsidR="007F709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&lt;1500&gt; puntos si gana el partido A</w:t>
            </w:r>
          </w:p>
        </w:tc>
      </w:tr>
      <w:tr w:rsidR="007F7095" w:rsidRPr="00C42FD1" w14:paraId="6E7A9C02" w14:textId="77777777" w:rsidTr="007F7095">
        <w:trPr>
          <w:jc w:val="center"/>
        </w:trPr>
        <w:tc>
          <w:tcPr>
            <w:tcW w:w="3710" w:type="dxa"/>
          </w:tcPr>
          <w:p w14:paraId="6528EF8B" w14:textId="08EE258C" w:rsidR="007F7095" w:rsidRDefault="007F7095" w:rsidP="00DF3B4E">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puntos si gana el partido B</w:t>
            </w:r>
          </w:p>
        </w:tc>
      </w:tr>
    </w:tbl>
    <w:p w14:paraId="614D952B" w14:textId="77777777" w:rsidR="007F7095" w:rsidRDefault="007F7095" w:rsidP="00DF3B4E">
      <w:pPr>
        <w:pStyle w:val="BodyB"/>
        <w:jc w:val="both"/>
        <w:rPr>
          <w:rFonts w:ascii="Calibri" w:hAnsi="Calibri"/>
          <w:lang w:val="es-ES_tradnl"/>
        </w:rPr>
      </w:pPr>
    </w:p>
    <w:p w14:paraId="7A443A55" w14:textId="5E5A497D"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 pero </w:t>
      </w:r>
      <w:r w:rsidRPr="007F7095">
        <w:rPr>
          <w:rFonts w:ascii="Calibri" w:hAnsi="Calibri"/>
          <w:b/>
          <w:bCs/>
          <w:lang w:val="es-ES_tradnl"/>
        </w:rPr>
        <w:t>podría cambiar su votación</w:t>
      </w:r>
      <w:r>
        <w:rPr>
          <w:rFonts w:ascii="Calibri" w:hAnsi="Calibri"/>
          <w:lang w:val="es-ES_tradnl"/>
        </w:rPr>
        <w:t xml:space="preserve"> si acepta alguna oferta de algún partido. Aceptar una oferta implica que votará por ese partido.</w:t>
      </w:r>
    </w:p>
    <w:p w14:paraId="267ED022" w14:textId="77777777" w:rsidR="00DF3B4E" w:rsidRDefault="00DF3B4E" w:rsidP="00DF3B4E">
      <w:pPr>
        <w:pStyle w:val="BodyB"/>
        <w:jc w:val="both"/>
        <w:rPr>
          <w:rFonts w:ascii="Calibri" w:eastAsia="Calibri" w:hAnsi="Calibri" w:cs="Calibri"/>
          <w:lang w:val="es-ES_tradnl"/>
        </w:rPr>
      </w:pPr>
    </w:p>
    <w:p w14:paraId="6A036890" w14:textId="77777777" w:rsidR="00DF3B4E" w:rsidRDefault="00DF3B4E" w:rsidP="00DF3B4E">
      <w:pPr>
        <w:pStyle w:val="BodyB"/>
        <w:jc w:val="both"/>
        <w:rPr>
          <w:rFonts w:ascii="Calibri" w:eastAsia="Calibri" w:hAnsi="Calibri" w:cs="Calibri"/>
          <w:lang w:val="es-ES_tradnl"/>
        </w:rPr>
      </w:pPr>
      <w:r>
        <w:rPr>
          <w:rFonts w:ascii="Calibri" w:hAnsi="Calibri"/>
          <w:lang w:val="es-ES_tradnl"/>
        </w:rPr>
        <w:t xml:space="preserve">El partido A ofrece 500 puntos para mantener su votación a favor del partido A. El partido B le ha ofrecido </w:t>
      </w:r>
      <w:del w:id="8" w:author="Hector Bahamonde" w:date="2020-09-10T19:27:00Z">
        <w:r w:rsidDel="00383CC7">
          <w:rPr>
            <w:rFonts w:ascii="Calibri" w:hAnsi="Calibri"/>
            <w:lang w:val="es-ES_tradnl"/>
          </w:rPr>
          <w:delText>1.000 puntos por cambia su</w:delText>
        </w:r>
      </w:del>
      <w:r>
        <w:rPr>
          <w:rFonts w:ascii="Calibri" w:hAnsi="Calibri"/>
          <w:lang w:val="es-ES_tradnl"/>
        </w:rPr>
        <w:t>1.000 puntos por cambiar su voto al partido B.</w:t>
      </w:r>
    </w:p>
    <w:p w14:paraId="1FCF4FB4" w14:textId="77777777" w:rsidR="00DF3B4E" w:rsidRDefault="00DF3B4E" w:rsidP="00DF3B4E">
      <w:pPr>
        <w:pStyle w:val="BodyB"/>
        <w:rPr>
          <w:rFonts w:ascii="Calibri" w:eastAsia="Calibri" w:hAnsi="Calibri" w:cs="Calibri"/>
          <w:lang w:val="es-ES_tradnl"/>
        </w:rPr>
      </w:pPr>
    </w:p>
    <w:p w14:paraId="6F317BBD" w14:textId="77777777" w:rsidR="00DF3B4E" w:rsidRDefault="00DF3B4E" w:rsidP="00DF3B4E">
      <w:pPr>
        <w:pStyle w:val="BodyB"/>
        <w:rPr>
          <w:rFonts w:ascii="Calibri" w:eastAsia="Calibri" w:hAnsi="Calibri" w:cs="Calibri"/>
          <w:lang w:val="es-ES_tradnl"/>
        </w:rPr>
      </w:pPr>
      <w:r>
        <w:rPr>
          <w:rFonts w:ascii="Calibri" w:hAnsi="Calibri"/>
          <w:lang w:val="es-ES_tradnl"/>
        </w:rPr>
        <w:t>Si el votante acepta la oferta del Partido B:</w:t>
      </w:r>
    </w:p>
    <w:p w14:paraId="5864E936" w14:textId="17E2D0CF" w:rsidR="00DF3B4E" w:rsidRDefault="00DF3B4E" w:rsidP="00DF3B4E">
      <w:pPr>
        <w:pStyle w:val="BodyB"/>
        <w:numPr>
          <w:ilvl w:val="0"/>
          <w:numId w:val="14"/>
        </w:numPr>
        <w:rPr>
          <w:rFonts w:ascii="Calibri" w:hAnsi="Calibri"/>
          <w:lang w:val="es-ES_tradnl"/>
        </w:rPr>
      </w:pPr>
      <w:r>
        <w:rPr>
          <w:rFonts w:ascii="Calibri" w:hAnsi="Calibri"/>
          <w:lang w:val="es-ES_tradnl"/>
        </w:rPr>
        <w:t xml:space="preserve">¿Qué partido ganó la votación? </w:t>
      </w:r>
      <w:r w:rsidR="00D00B4D" w:rsidRPr="00D00B4D">
        <w:rPr>
          <w:rFonts w:ascii="Calibri" w:hAnsi="Calibri"/>
          <w:b/>
          <w:bCs/>
          <w:color w:val="FF0000"/>
          <w:lang w:val="es-ES_tradnl"/>
        </w:rPr>
        <w:t>Partido B</w:t>
      </w:r>
    </w:p>
    <w:p w14:paraId="325397A8" w14:textId="0464A4D7" w:rsidR="00DF3B4E" w:rsidRDefault="00DF3B4E" w:rsidP="00DF3B4E">
      <w:pPr>
        <w:pStyle w:val="BodyB"/>
        <w:numPr>
          <w:ilvl w:val="0"/>
          <w:numId w:val="14"/>
        </w:numPr>
        <w:rPr>
          <w:rFonts w:ascii="Calibri" w:hAnsi="Calibri"/>
          <w:lang w:val="es-ES_tradnl"/>
        </w:rPr>
      </w:pPr>
      <w:r>
        <w:rPr>
          <w:rFonts w:ascii="Calibri" w:hAnsi="Calibri"/>
          <w:lang w:val="es-ES_tradnl"/>
        </w:rPr>
        <w:t>¿Cuántos puntos ganó el votante?</w:t>
      </w:r>
      <w:r w:rsidR="00D00B4D">
        <w:rPr>
          <w:rFonts w:ascii="Calibri" w:hAnsi="Calibri"/>
          <w:lang w:val="es-ES_tradnl"/>
        </w:rPr>
        <w:t xml:space="preserve"> </w:t>
      </w:r>
      <w:r w:rsidR="00D00B4D" w:rsidRPr="00D00B4D">
        <w:rPr>
          <w:rFonts w:ascii="Calibri" w:hAnsi="Calibri"/>
          <w:b/>
          <w:bCs/>
          <w:color w:val="FF0000"/>
          <w:lang w:val="es-ES_tradnl"/>
        </w:rPr>
        <w:t>2000</w:t>
      </w:r>
    </w:p>
    <w:p w14:paraId="4BEDD61B" w14:textId="6A24631A" w:rsidR="00DF3B4E" w:rsidRPr="00D00B4D" w:rsidRDefault="00DF3B4E" w:rsidP="00DF3B4E">
      <w:pPr>
        <w:pStyle w:val="BodyB"/>
        <w:numPr>
          <w:ilvl w:val="0"/>
          <w:numId w:val="14"/>
        </w:numPr>
        <w:rPr>
          <w:rFonts w:ascii="Calibri" w:hAnsi="Calibri"/>
          <w:b/>
          <w:bCs/>
          <w:color w:val="FF0000"/>
          <w:lang w:val="es-ES_tradnl"/>
        </w:rPr>
      </w:pPr>
      <w:r>
        <w:rPr>
          <w:rFonts w:ascii="Calibri" w:hAnsi="Calibri"/>
          <w:lang w:val="es-ES_tradnl"/>
        </w:rPr>
        <w:t>¿Cuántos puntos ganó el partido A?</w:t>
      </w:r>
      <w:r w:rsidR="00D00B4D">
        <w:rPr>
          <w:rFonts w:ascii="Calibri" w:hAnsi="Calibri"/>
          <w:lang w:val="es-ES_tradnl"/>
        </w:rPr>
        <w:t xml:space="preserve"> </w:t>
      </w:r>
      <w:r w:rsidR="00D00B4D" w:rsidRPr="00D00B4D">
        <w:rPr>
          <w:rFonts w:ascii="Calibri" w:hAnsi="Calibri"/>
          <w:b/>
          <w:bCs/>
          <w:color w:val="FF0000"/>
          <w:lang w:val="es-ES_tradnl"/>
        </w:rPr>
        <w:t>1000</w:t>
      </w:r>
    </w:p>
    <w:p w14:paraId="7F8034F8" w14:textId="77777777" w:rsidR="00DF3B4E" w:rsidRPr="00D00B4D" w:rsidRDefault="00DF3B4E" w:rsidP="00D00B4D">
      <w:pPr>
        <w:pStyle w:val="BodyB"/>
        <w:numPr>
          <w:ilvl w:val="0"/>
          <w:numId w:val="14"/>
        </w:numPr>
        <w:rPr>
          <w:rFonts w:ascii="Calibri" w:hAnsi="Calibri"/>
          <w:lang w:val="es-ES_tradnl"/>
        </w:rPr>
      </w:pPr>
      <w:r>
        <w:rPr>
          <w:rFonts w:ascii="Calibri" w:hAnsi="Calibri"/>
          <w:lang w:val="es-ES_tradnl"/>
        </w:rPr>
        <w:t>¿Cuántos puntos ganó el partido B?</w:t>
      </w:r>
      <w:r w:rsidR="00D00B4D">
        <w:rPr>
          <w:rFonts w:ascii="Calibri" w:hAnsi="Calibri"/>
          <w:lang w:val="es-ES_tradnl"/>
        </w:rPr>
        <w:t xml:space="preserve"> </w:t>
      </w:r>
      <w:r w:rsidR="00D00B4D" w:rsidRPr="008B30AF">
        <w:rPr>
          <w:rFonts w:ascii="Calibri" w:hAnsi="Calibri" w:cs="Calibri"/>
          <w:b/>
          <w:bCs/>
          <w:color w:val="FF0000"/>
          <w:lang w:val="es-ES_tradnl"/>
        </w:rPr>
        <w:t>2400</w:t>
      </w:r>
    </w:p>
    <w:p w14:paraId="4348AD1F" w14:textId="3AEF0ADB" w:rsidR="00D00B4D" w:rsidRPr="00D00B4D" w:rsidRDefault="00D00B4D" w:rsidP="00D00B4D">
      <w:pPr>
        <w:pStyle w:val="BodyB"/>
        <w:rPr>
          <w:rFonts w:ascii="Calibri" w:hAnsi="Calibri"/>
          <w:lang w:val="es-ES_tradnl"/>
        </w:rPr>
        <w:sectPr w:rsidR="00D00B4D" w:rsidRPr="00D00B4D">
          <w:pgSz w:w="12240" w:h="15840"/>
          <w:pgMar w:top="1440" w:right="1440" w:bottom="1440" w:left="1440" w:header="708" w:footer="708" w:gutter="0"/>
          <w:cols w:space="720"/>
        </w:sectPr>
      </w:pPr>
    </w:p>
    <w:p w14:paraId="2802F3E9" w14:textId="77777777" w:rsidR="00ED4707" w:rsidRDefault="00ED4707" w:rsidP="00ED4707">
      <w:pPr>
        <w:pStyle w:val="BodyB"/>
        <w:rPr>
          <w:rFonts w:ascii="Calibri" w:eastAsia="Calibri" w:hAnsi="Calibri" w:cs="Calibri"/>
          <w:b/>
          <w:bCs/>
          <w:lang w:val="es-ES_tradnl"/>
        </w:rPr>
      </w:pPr>
      <w:r>
        <w:rPr>
          <w:rFonts w:ascii="Calibri" w:hAnsi="Calibri"/>
          <w:b/>
          <w:bCs/>
          <w:lang w:val="es-ES_tradnl"/>
        </w:rPr>
        <w:lastRenderedPageBreak/>
        <w:t>Fin del Ensayo</w:t>
      </w:r>
    </w:p>
    <w:p w14:paraId="1453FEAC" w14:textId="77777777" w:rsidR="00ED4707" w:rsidRDefault="00ED4707" w:rsidP="00ED4707">
      <w:pPr>
        <w:pStyle w:val="BodyB"/>
        <w:rPr>
          <w:rFonts w:ascii="Calibri" w:eastAsia="Calibri" w:hAnsi="Calibri" w:cs="Calibri"/>
        </w:rPr>
      </w:pPr>
    </w:p>
    <w:p w14:paraId="755DDBD5" w14:textId="4ADD736D" w:rsidR="00ED4707" w:rsidRDefault="00ED4707" w:rsidP="00ED4707">
      <w:pPr>
        <w:pStyle w:val="BodyB"/>
      </w:pPr>
      <w:r>
        <w:rPr>
          <w:rFonts w:ascii="Calibri" w:hAnsi="Calibri"/>
          <w:lang w:val="es-ES_tradnl"/>
        </w:rPr>
        <w:t>En este momento e</w:t>
      </w:r>
      <w:r w:rsidR="00BE45F2">
        <w:rPr>
          <w:rFonts w:ascii="Calibri" w:hAnsi="Calibri"/>
          <w:lang w:val="es-ES_tradnl"/>
        </w:rPr>
        <w:t>ste</w:t>
      </w:r>
      <w:r>
        <w:rPr>
          <w:rFonts w:ascii="Calibri" w:hAnsi="Calibri"/>
          <w:lang w:val="es-ES_tradnl"/>
        </w:rPr>
        <w:t xml:space="preserve"> ensayo ha llegado a su fin. Desde la próxima ronda comenzaremos el juego real. Como se trataba de un ensayo, todo lo que haya ganado o perdido, no cuenta. Sin embargo, todas las decisiones que tome de aquí en adelante contarán. Es decir, las decisiones que tome desde la siguiente pantalla impactará en </w:t>
      </w:r>
      <w:r w:rsidR="00BE45F2">
        <w:rPr>
          <w:rFonts w:ascii="Calibri" w:hAnsi="Calibri"/>
          <w:lang w:val="es-ES_tradnl"/>
        </w:rPr>
        <w:t>s</w:t>
      </w:r>
      <w:r>
        <w:rPr>
          <w:rFonts w:ascii="Calibri" w:hAnsi="Calibri"/>
          <w:lang w:val="es-ES_tradnl"/>
        </w:rPr>
        <w:t xml:space="preserve">u pago final. </w:t>
      </w:r>
    </w:p>
    <w:p w14:paraId="7804C27F" w14:textId="77777777" w:rsidR="00ED4707" w:rsidRDefault="00ED4707">
      <w:pPr>
        <w:pStyle w:val="BodyA"/>
        <w:jc w:val="both"/>
        <w:rPr>
          <w:lang w:val="es-ES_tradnl"/>
        </w:rPr>
        <w:sectPr w:rsidR="00ED4707">
          <w:pgSz w:w="12240" w:h="15840"/>
          <w:pgMar w:top="1440" w:right="1440" w:bottom="1440" w:left="1440" w:header="708" w:footer="708" w:gutter="0"/>
          <w:cols w:space="720"/>
        </w:sectPr>
      </w:pPr>
    </w:p>
    <w:p w14:paraId="795CD170" w14:textId="2CC761EE" w:rsidR="00295550" w:rsidRDefault="00556592">
      <w:pPr>
        <w:pStyle w:val="BodyA"/>
        <w:jc w:val="both"/>
        <w:rPr>
          <w:lang w:val="es-ES_tradnl"/>
        </w:rPr>
      </w:pPr>
      <w:r>
        <w:rPr>
          <w:lang w:val="es-ES_tradnl"/>
        </w:rPr>
        <w:lastRenderedPageBreak/>
        <w:br/>
      </w:r>
    </w:p>
    <w:p w14:paraId="78DBB164" w14:textId="72706474" w:rsidR="00295550" w:rsidRPr="00BD1FDE" w:rsidRDefault="00BE45F2">
      <w:pPr>
        <w:pStyle w:val="BodyA"/>
        <w:jc w:val="both"/>
        <w:rPr>
          <w:b/>
          <w:bCs/>
          <w:highlight w:val="yellow"/>
          <w:lang w:val="es-ES_tradnl"/>
        </w:rPr>
      </w:pPr>
      <w:r w:rsidRPr="00BD1FDE">
        <w:rPr>
          <w:b/>
          <w:bCs/>
          <w:highlight w:val="yellow"/>
          <w:lang w:val="es-ES_tradnl"/>
        </w:rPr>
        <w:t>Usted</w:t>
      </w:r>
      <w:r w:rsidR="00556592" w:rsidRPr="00BD1FDE">
        <w:rPr>
          <w:b/>
          <w:bCs/>
          <w:highlight w:val="yellow"/>
          <w:lang w:val="es-ES_tradnl"/>
        </w:rPr>
        <w:t xml:space="preserve"> Es Votante</w:t>
      </w:r>
    </w:p>
    <w:p w14:paraId="1F314556" w14:textId="77777777" w:rsidR="00295550" w:rsidRPr="00BD1FDE" w:rsidRDefault="00295550">
      <w:pPr>
        <w:pStyle w:val="BodyA"/>
        <w:jc w:val="both"/>
        <w:rPr>
          <w:highlight w:val="yellow"/>
          <w:lang w:val="es-ES_tradnl"/>
        </w:rPr>
      </w:pPr>
    </w:p>
    <w:p w14:paraId="403DBF65" w14:textId="77777777" w:rsidR="00295550" w:rsidRPr="00BD1FDE" w:rsidRDefault="00556592">
      <w:pPr>
        <w:pStyle w:val="BodyA"/>
        <w:jc w:val="both"/>
        <w:rPr>
          <w:b/>
          <w:bCs/>
          <w:highlight w:val="yellow"/>
          <w:lang w:val="es-ES_tradnl"/>
        </w:rPr>
      </w:pPr>
      <w:r w:rsidRPr="00BD1FDE">
        <w:rPr>
          <w:b/>
          <w:bCs/>
          <w:highlight w:val="yellow"/>
          <w:lang w:val="es-ES_tradnl"/>
        </w:rPr>
        <w:t>PANTALLA 1</w:t>
      </w:r>
    </w:p>
    <w:p w14:paraId="1BE466A7" w14:textId="77777777" w:rsidR="00295550" w:rsidRPr="00BD1FDE" w:rsidRDefault="00295550">
      <w:pPr>
        <w:pStyle w:val="BodyA"/>
        <w:jc w:val="both"/>
        <w:rPr>
          <w:highlight w:val="yellow"/>
          <w:lang w:val="es-ES_tradnl"/>
        </w:rPr>
      </w:pPr>
    </w:p>
    <w:p w14:paraId="5E264667" w14:textId="2F900F20" w:rsidR="00AF29E4" w:rsidRPr="00BD1FDE" w:rsidRDefault="00556592">
      <w:pPr>
        <w:pStyle w:val="BodyA"/>
        <w:rPr>
          <w:highlight w:val="yellow"/>
          <w:lang w:val="es-ES_tradnl"/>
        </w:rPr>
      </w:pPr>
      <w:r w:rsidRPr="00BD1FDE">
        <w:rPr>
          <w:highlight w:val="yellow"/>
          <w:lang w:val="es-ES_tradnl"/>
        </w:rPr>
        <w:t xml:space="preserve">Usted es uno de los &lt;N&gt; votantes de la elección y es </w:t>
      </w:r>
      <w:r w:rsidRPr="00BD1FDE">
        <w:rPr>
          <w:b/>
          <w:bCs/>
          <w:highlight w:val="yellow"/>
          <w:lang w:val="es-ES_tradnl"/>
        </w:rPr>
        <w:t xml:space="preserve">simpatizante del partido </w:t>
      </w:r>
      <w:r w:rsidRPr="00BD1FDE">
        <w:rPr>
          <w:b/>
          <w:bCs/>
          <w:i/>
          <w:iCs/>
          <w:highlight w:val="yellow"/>
          <w:lang w:val="es-ES_tradnl"/>
        </w:rPr>
        <w:t>&lt;</w:t>
      </w:r>
      <w:proofErr w:type="spellStart"/>
      <w:proofErr w:type="gramStart"/>
      <w:r w:rsidRPr="00BD1FDE">
        <w:rPr>
          <w:b/>
          <w:bCs/>
          <w:i/>
          <w:iCs/>
          <w:highlight w:val="yellow"/>
          <w:lang w:val="es-ES_tradnl"/>
        </w:rPr>
        <w:t>argmax</w:t>
      </w:r>
      <w:proofErr w:type="spellEnd"/>
      <w:r w:rsidRPr="00BD1FDE">
        <w:rPr>
          <w:b/>
          <w:bCs/>
          <w:i/>
          <w:iCs/>
          <w:highlight w:val="yellow"/>
          <w:lang w:val="es-ES_tradnl"/>
        </w:rPr>
        <w:t>{</w:t>
      </w:r>
      <w:proofErr w:type="gramEnd"/>
      <w:r w:rsidRPr="00BD1FDE">
        <w:rPr>
          <w:b/>
          <w:bCs/>
          <w:i/>
          <w:iCs/>
          <w:highlight w:val="yellow"/>
          <w:lang w:val="es-ES_tradnl"/>
        </w:rPr>
        <w: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A</w:t>
      </w:r>
      <w:proofErr w:type="spellEnd"/>
      <w:r w:rsidRPr="00BD1FDE">
        <w:rPr>
          <w:b/>
          <w:bCs/>
          <w:i/>
          <w:iCs/>
          <w:highlight w:val="yellow"/>
          <w:lang w:val="es-ES_tradnl"/>
        </w:rPr>
        <w:t xml:space="preserve"> |,D-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B</w:t>
      </w:r>
      <w:proofErr w:type="spellEnd"/>
      <w:r w:rsidRPr="00BD1FDE">
        <w:rPr>
          <w:b/>
          <w:bCs/>
          <w:i/>
          <w:iCs/>
          <w:highlight w:val="yellow"/>
          <w:lang w:val="es-ES_tradnl"/>
        </w:rPr>
        <w:t xml:space="preserve"> |}&gt;</w:t>
      </w:r>
      <w:r w:rsidRPr="00BD1FDE">
        <w:rPr>
          <w:highlight w:val="yellow"/>
          <w:lang w:val="es-ES_tradnl"/>
        </w:rPr>
        <w:t xml:space="preserve">. En particular, </w:t>
      </w:r>
      <w:r w:rsidR="00AF29E4" w:rsidRPr="00BD1FDE">
        <w:rPr>
          <w:highlight w:val="yellow"/>
          <w:lang w:val="es-ES_tradnl"/>
        </w:rPr>
        <w:t>usted gana</w:t>
      </w:r>
    </w:p>
    <w:p w14:paraId="7E063002" w14:textId="4E6CBE5A" w:rsidR="00AF29E4" w:rsidRPr="00BD1FDE" w:rsidRDefault="00AF29E4">
      <w:pPr>
        <w:pStyle w:val="BodyA"/>
        <w:rPr>
          <w:highlight w:val="yellow"/>
          <w:lang w:val="es-ES_tradnl"/>
        </w:rPr>
      </w:pPr>
    </w:p>
    <w:tbl>
      <w:tblPr>
        <w:tblStyle w:val="TableGrid"/>
        <w:tblW w:w="0" w:type="auto"/>
        <w:jc w:val="center"/>
        <w:tblLook w:val="04A0" w:firstRow="1" w:lastRow="0" w:firstColumn="1" w:lastColumn="0" w:noHBand="0" w:noVBand="1"/>
      </w:tblPr>
      <w:tblGrid>
        <w:gridCol w:w="4470"/>
      </w:tblGrid>
      <w:tr w:rsidR="00AF29E4" w:rsidRPr="00C42FD1" w14:paraId="4D47A3E2" w14:textId="77777777" w:rsidTr="00AF29E4">
        <w:trPr>
          <w:jc w:val="center"/>
        </w:trPr>
        <w:tc>
          <w:tcPr>
            <w:tcW w:w="4470" w:type="dxa"/>
          </w:tcPr>
          <w:p w14:paraId="7B823567" w14:textId="3FB793EC" w:rsidR="00AF29E4" w:rsidRPr="00BD1FDE"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highlight w:val="yellow"/>
                <w:lang w:val="es-ES_tradnl"/>
              </w:rPr>
            </w:pPr>
            <w:r w:rsidRPr="00BD1FDE">
              <w:rPr>
                <w:b/>
                <w:bCs/>
                <w:i/>
                <w:iCs/>
                <w:highlight w:val="yellow"/>
                <w:lang w:val="es-ES_tradnl"/>
              </w:rPr>
              <w:t>&lt;D-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A</w:t>
            </w:r>
            <w:proofErr w:type="spellEnd"/>
            <w:r w:rsidRPr="00BD1FDE">
              <w:rPr>
                <w:b/>
                <w:bCs/>
                <w:i/>
                <w:iCs/>
                <w:highlight w:val="yellow"/>
                <w:lang w:val="es-ES_tradnl"/>
              </w:rPr>
              <w:t xml:space="preserve"> |&gt; </w:t>
            </w:r>
            <w:r w:rsidRPr="00BD1FDE">
              <w:rPr>
                <w:rFonts w:ascii="Calibri" w:hAnsi="Calibri"/>
                <w:highlight w:val="yellow"/>
                <w:lang w:val="es-ES_tradnl"/>
              </w:rPr>
              <w:t>puntos si gana el partido A</w:t>
            </w:r>
          </w:p>
        </w:tc>
      </w:tr>
      <w:tr w:rsidR="00AF29E4" w:rsidRPr="00C42FD1" w14:paraId="17652B2D" w14:textId="77777777" w:rsidTr="00AF29E4">
        <w:trPr>
          <w:jc w:val="center"/>
        </w:trPr>
        <w:tc>
          <w:tcPr>
            <w:tcW w:w="4470" w:type="dxa"/>
          </w:tcPr>
          <w:p w14:paraId="5066EB7E" w14:textId="33B2543B" w:rsidR="00AF29E4" w:rsidRPr="00BD1FDE" w:rsidRDefault="00AF29E4"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highlight w:val="yellow"/>
                <w:lang w:val="es-ES_tradnl"/>
              </w:rPr>
            </w:pPr>
            <w:r w:rsidRPr="00BD1FDE">
              <w:rPr>
                <w:b/>
                <w:bCs/>
                <w:i/>
                <w:iCs/>
                <w:highlight w:val="yellow"/>
                <w:lang w:val="es-ES_tradnl"/>
              </w:rPr>
              <w:t>&lt;D-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B</w:t>
            </w:r>
            <w:proofErr w:type="spellEnd"/>
            <w:r w:rsidRPr="00BD1FDE">
              <w:rPr>
                <w:b/>
                <w:bCs/>
                <w:i/>
                <w:iCs/>
                <w:highlight w:val="yellow"/>
                <w:lang w:val="es-ES_tradnl"/>
              </w:rPr>
              <w:t xml:space="preserve"> |&gt; </w:t>
            </w:r>
            <w:r w:rsidRPr="00BD1FDE">
              <w:rPr>
                <w:rFonts w:ascii="Calibri" w:hAnsi="Calibri"/>
                <w:highlight w:val="yellow"/>
                <w:lang w:val="es-ES_tradnl"/>
              </w:rPr>
              <w:t>puntos si gana el partido B</w:t>
            </w:r>
          </w:p>
        </w:tc>
      </w:tr>
    </w:tbl>
    <w:p w14:paraId="31444245" w14:textId="77777777" w:rsidR="00295550" w:rsidRPr="00BD1FDE" w:rsidRDefault="00295550">
      <w:pPr>
        <w:pStyle w:val="BodyA"/>
        <w:jc w:val="both"/>
        <w:rPr>
          <w:highlight w:val="yellow"/>
          <w:lang w:val="es-ES_tradnl"/>
        </w:rPr>
      </w:pPr>
    </w:p>
    <w:p w14:paraId="1AFDD907" w14:textId="63024925" w:rsidR="00BD1FDE" w:rsidRPr="00BD1FDE" w:rsidRDefault="00556592">
      <w:pPr>
        <w:pStyle w:val="BodyA"/>
        <w:jc w:val="both"/>
        <w:rPr>
          <w:highlight w:val="yellow"/>
          <w:lang w:val="es-ES_tradnl"/>
        </w:rPr>
      </w:pPr>
      <w:r w:rsidRPr="00BD1FDE">
        <w:rPr>
          <w:highlight w:val="yellow"/>
          <w:lang w:val="es-ES_tradnl"/>
        </w:rPr>
        <w:t xml:space="preserve">De los otros </w:t>
      </w:r>
      <w:r w:rsidRPr="00BD1FDE">
        <w:rPr>
          <w:b/>
          <w:bCs/>
          <w:highlight w:val="yellow"/>
          <w:lang w:val="es-ES_tradnl"/>
        </w:rPr>
        <w:t>&lt;N-1&gt;</w:t>
      </w:r>
      <w:r w:rsidRPr="00BD1FDE">
        <w:rPr>
          <w:highlight w:val="yellow"/>
          <w:lang w:val="es-ES_tradnl"/>
        </w:rPr>
        <w:t xml:space="preserve"> votantes,</w:t>
      </w:r>
    </w:p>
    <w:p w14:paraId="69BCF31F" w14:textId="77777777" w:rsidR="00BD1FDE" w:rsidRPr="00BD1FDE" w:rsidRDefault="00BD1FDE" w:rsidP="00BD1FDE">
      <w:pPr>
        <w:pStyle w:val="BodyA"/>
        <w:jc w:val="center"/>
        <w:rPr>
          <w:highlight w:val="yellow"/>
          <w:lang w:val="es-ES_tradnl"/>
        </w:rPr>
      </w:pPr>
    </w:p>
    <w:tbl>
      <w:tblPr>
        <w:tblStyle w:val="TableGrid"/>
        <w:tblW w:w="0" w:type="auto"/>
        <w:jc w:val="center"/>
        <w:tblLook w:val="04A0" w:firstRow="1" w:lastRow="0" w:firstColumn="1" w:lastColumn="0" w:noHBand="0" w:noVBand="1"/>
      </w:tblPr>
      <w:tblGrid>
        <w:gridCol w:w="4405"/>
      </w:tblGrid>
      <w:tr w:rsidR="00BD1FDE" w:rsidRPr="00C42FD1" w14:paraId="38D5A5F0" w14:textId="77777777" w:rsidTr="00BD1FDE">
        <w:trPr>
          <w:jc w:val="center"/>
        </w:trPr>
        <w:tc>
          <w:tcPr>
            <w:tcW w:w="4405" w:type="dxa"/>
          </w:tcPr>
          <w:p w14:paraId="43CD5F81" w14:textId="262C0F1E" w:rsidR="00BD1FDE" w:rsidRPr="00BD1FDE" w:rsidRDefault="00BD1FDE">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highlight w:val="yellow"/>
                <w:lang w:val="es-ES_tradnl"/>
              </w:rPr>
            </w:pPr>
            <w:proofErr w:type="spellStart"/>
            <w:r w:rsidRPr="00BD1FDE">
              <w:rPr>
                <w:b/>
                <w:bCs/>
                <w:highlight w:val="yellow"/>
                <w:lang w:val="es-ES_tradnl"/>
              </w:rPr>
              <w:t>n</w:t>
            </w:r>
            <w:r w:rsidRPr="00BD1FDE">
              <w:rPr>
                <w:b/>
                <w:bCs/>
                <w:highlight w:val="yellow"/>
                <w:vertAlign w:val="subscript"/>
                <w:lang w:val="es-ES_tradnl"/>
              </w:rPr>
              <w:t>A</w:t>
            </w:r>
            <w:proofErr w:type="spellEnd"/>
            <w:r w:rsidRPr="00BD1FDE">
              <w:rPr>
                <w:b/>
                <w:bCs/>
                <w:highlight w:val="yellow"/>
                <w:lang w:val="es-ES_tradnl"/>
              </w:rPr>
              <w:t xml:space="preserve"> vota</w:t>
            </w:r>
            <w:r w:rsidR="00F73EFA">
              <w:rPr>
                <w:b/>
                <w:bCs/>
                <w:highlight w:val="yellow"/>
                <w:lang w:val="es-ES_tradnl"/>
              </w:rPr>
              <w:t>rán</w:t>
            </w:r>
            <w:r w:rsidRPr="00BD1FDE">
              <w:rPr>
                <w:b/>
                <w:bCs/>
                <w:highlight w:val="yellow"/>
                <w:lang w:val="es-ES_tradnl"/>
              </w:rPr>
              <w:t xml:space="preserve"> </w:t>
            </w:r>
            <w:r w:rsidR="00F73EFA" w:rsidRPr="00BD1FDE">
              <w:rPr>
                <w:b/>
                <w:bCs/>
                <w:highlight w:val="yellow"/>
                <w:lang w:val="es-ES_tradnl"/>
              </w:rPr>
              <w:t xml:space="preserve">por el candidato del </w:t>
            </w:r>
            <w:r w:rsidRPr="00BD1FDE">
              <w:rPr>
                <w:b/>
                <w:bCs/>
                <w:highlight w:val="yellow"/>
                <w:lang w:val="es-ES_tradnl"/>
              </w:rPr>
              <w:t>partido A</w:t>
            </w:r>
          </w:p>
        </w:tc>
      </w:tr>
      <w:tr w:rsidR="00BD1FDE" w:rsidRPr="00C42FD1" w14:paraId="31EC065E" w14:textId="77777777" w:rsidTr="00BD1FDE">
        <w:trPr>
          <w:jc w:val="center"/>
        </w:trPr>
        <w:tc>
          <w:tcPr>
            <w:tcW w:w="4405" w:type="dxa"/>
          </w:tcPr>
          <w:p w14:paraId="774BCC5D" w14:textId="0AB87F8F" w:rsidR="00BD1FDE" w:rsidRPr="00BD1FDE" w:rsidRDefault="00BD1FDE">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highlight w:val="yellow"/>
                <w:lang w:val="es-ES_tradnl"/>
              </w:rPr>
            </w:pPr>
            <w:proofErr w:type="spellStart"/>
            <w:r w:rsidRPr="00BD1FDE">
              <w:rPr>
                <w:b/>
                <w:bCs/>
                <w:highlight w:val="yellow"/>
                <w:lang w:val="es-ES_tradnl"/>
              </w:rPr>
              <w:t>n</w:t>
            </w:r>
            <w:r w:rsidRPr="00BD1FDE">
              <w:rPr>
                <w:b/>
                <w:bCs/>
                <w:highlight w:val="yellow"/>
                <w:vertAlign w:val="subscript"/>
                <w:lang w:val="es-ES_tradnl"/>
              </w:rPr>
              <w:t>B</w:t>
            </w:r>
            <w:proofErr w:type="spellEnd"/>
            <w:r w:rsidRPr="00BD1FDE">
              <w:rPr>
                <w:b/>
                <w:bCs/>
                <w:highlight w:val="yellow"/>
                <w:lang w:val="es-ES_tradnl"/>
              </w:rPr>
              <w:t xml:space="preserve"> votarán por el candidato del partido B</w:t>
            </w:r>
          </w:p>
        </w:tc>
      </w:tr>
    </w:tbl>
    <w:p w14:paraId="7B195219" w14:textId="77777777" w:rsidR="00BD1FDE" w:rsidRPr="00BD1FDE" w:rsidRDefault="00BD1FDE">
      <w:pPr>
        <w:pStyle w:val="BodyA"/>
        <w:jc w:val="both"/>
        <w:rPr>
          <w:highlight w:val="yellow"/>
          <w:lang w:val="es-ES_tradnl"/>
        </w:rPr>
      </w:pPr>
    </w:p>
    <w:p w14:paraId="32E5F0C9" w14:textId="77777777" w:rsidR="00295550" w:rsidRPr="00BD1FDE" w:rsidRDefault="00295550">
      <w:pPr>
        <w:pStyle w:val="BodyA"/>
        <w:jc w:val="both"/>
        <w:rPr>
          <w:highlight w:val="yellow"/>
          <w:lang w:val="es-ES_tradnl"/>
        </w:rPr>
      </w:pPr>
    </w:p>
    <w:p w14:paraId="3A531A06" w14:textId="0E5792B4" w:rsidR="00295550" w:rsidRPr="00BD1FDE" w:rsidRDefault="00556592">
      <w:pPr>
        <w:pStyle w:val="BodyA"/>
        <w:rPr>
          <w:highlight w:val="yellow"/>
          <w:lang w:val="es-ES_tradnl"/>
        </w:rPr>
      </w:pPr>
      <w:r w:rsidRPr="00BD1FDE">
        <w:rPr>
          <w:highlight w:val="yellow"/>
          <w:lang w:val="es-ES_tradnl"/>
        </w:rPr>
        <w:t xml:space="preserve">Con relación a los partidos políticos, el partido ganador obtiene 2.400 puntos, y ellos pueden darle puntos para que vote por ellos. Cada partido tiene </w:t>
      </w:r>
      <w:r w:rsidRPr="00BD1FDE">
        <w:rPr>
          <w:b/>
          <w:bCs/>
          <w:highlight w:val="yellow"/>
          <w:lang w:val="es-ES_tradnl"/>
        </w:rPr>
        <w:t xml:space="preserve">hasta </w:t>
      </w:r>
      <w:r w:rsidRPr="00BD1FDE">
        <w:rPr>
          <w:b/>
          <w:bCs/>
          <w:i/>
          <w:iCs/>
          <w:highlight w:val="yellow"/>
          <w:lang w:val="es-ES_tradnl"/>
        </w:rPr>
        <w:t>&lt;P</w:t>
      </w:r>
      <w:r w:rsidRPr="00BD1FDE">
        <w:rPr>
          <w:b/>
          <w:bCs/>
          <w:i/>
          <w:iCs/>
          <w:highlight w:val="yellow"/>
          <w:lang w:val="de-DE"/>
        </w:rPr>
        <w:t>·</w:t>
      </w:r>
      <w:r w:rsidRPr="00BD1FDE">
        <w:rPr>
          <w:b/>
          <w:bCs/>
          <w:i/>
          <w:iCs/>
          <w:highlight w:val="yellow"/>
          <w:lang w:val="es-ES_tradnl"/>
        </w:rPr>
        <w:t>E&gt;</w:t>
      </w:r>
      <w:r w:rsidRPr="00BD1FDE">
        <w:rPr>
          <w:b/>
          <w:bCs/>
          <w:highlight w:val="yellow"/>
          <w:lang w:val="es-ES_tradnl"/>
        </w:rPr>
        <w:t xml:space="preserve"> puntos para ofrecer</w:t>
      </w:r>
      <w:r w:rsidRPr="00BD1FDE">
        <w:rPr>
          <w:highlight w:val="yellow"/>
          <w:lang w:val="es-ES_tradnl"/>
        </w:rPr>
        <w:t>.</w:t>
      </w:r>
    </w:p>
    <w:p w14:paraId="51605D38" w14:textId="77777777" w:rsidR="00BD798D" w:rsidRPr="00BD1FDE" w:rsidRDefault="00BD798D">
      <w:pPr>
        <w:pStyle w:val="BodyA"/>
        <w:rPr>
          <w:highlight w:val="yellow"/>
          <w:lang w:val="es-ES"/>
        </w:rPr>
      </w:pPr>
    </w:p>
    <w:p w14:paraId="211A2B34" w14:textId="77777777" w:rsidR="00295550" w:rsidRPr="00BD1FDE" w:rsidRDefault="00295550">
      <w:pPr>
        <w:pStyle w:val="BodyA"/>
        <w:jc w:val="both"/>
        <w:rPr>
          <w:highlight w:val="yellow"/>
          <w:lang w:val="es-ES_tradnl"/>
        </w:rPr>
      </w:pPr>
    </w:p>
    <w:p w14:paraId="03F82743" w14:textId="77777777" w:rsidR="00295550" w:rsidRPr="003222C7" w:rsidRDefault="00556592">
      <w:pPr>
        <w:pStyle w:val="BodyA"/>
        <w:rPr>
          <w:lang w:val="es-ES"/>
        </w:rPr>
      </w:pPr>
      <w:r w:rsidRPr="00BD1FDE">
        <w:rPr>
          <w:highlight w:val="yellow"/>
          <w:lang w:val="pt-PT"/>
        </w:rPr>
        <w:t xml:space="preserve">A </w:t>
      </w:r>
      <w:proofErr w:type="spellStart"/>
      <w:r w:rsidRPr="00BD1FDE">
        <w:rPr>
          <w:highlight w:val="yellow"/>
          <w:lang w:val="pt-PT"/>
        </w:rPr>
        <w:t>continuaci</w:t>
      </w:r>
      <w:r w:rsidRPr="00BD1FDE">
        <w:rPr>
          <w:highlight w:val="yellow"/>
          <w:lang w:val="es-ES_tradnl"/>
        </w:rPr>
        <w:t>ón</w:t>
      </w:r>
      <w:proofErr w:type="spellEnd"/>
      <w:r w:rsidRPr="00BD1FDE">
        <w:rPr>
          <w:highlight w:val="yellow"/>
          <w:lang w:val="es-ES_tradnl"/>
        </w:rPr>
        <w:t xml:space="preserve">, recibirás ofertas de los partidos. Recuerda, puede </w:t>
      </w:r>
      <w:proofErr w:type="spellStart"/>
      <w:r w:rsidRPr="00BD1FDE">
        <w:rPr>
          <w:highlight w:val="yellow"/>
          <w:lang w:val="es-ES_tradnl"/>
        </w:rPr>
        <w:t>tambi</w:t>
      </w:r>
      <w:proofErr w:type="spellEnd"/>
      <w:r w:rsidRPr="00BD1FDE">
        <w:rPr>
          <w:highlight w:val="yellow"/>
          <w:lang w:val="fr-FR"/>
        </w:rPr>
        <w:t>é</w:t>
      </w:r>
      <w:r w:rsidRPr="00BD1FDE">
        <w:rPr>
          <w:highlight w:val="yellow"/>
          <w:lang w:val="es-ES_tradnl"/>
        </w:rPr>
        <w:t>n darse el caso donde no reciba ofertas.</w:t>
      </w:r>
      <w:r>
        <w:rPr>
          <w:lang w:val="es-ES_tradnl"/>
        </w:rPr>
        <w:t xml:space="preserve"> </w:t>
      </w:r>
    </w:p>
    <w:p w14:paraId="6206DFBF" w14:textId="77777777" w:rsidR="00295550" w:rsidRDefault="00295550">
      <w:pPr>
        <w:pStyle w:val="BodyA"/>
        <w:jc w:val="both"/>
        <w:rPr>
          <w:lang w:val="es-ES_tradnl"/>
        </w:rPr>
      </w:pPr>
    </w:p>
    <w:p w14:paraId="608BAA7E" w14:textId="77777777" w:rsidR="00295550" w:rsidRPr="003222C7" w:rsidRDefault="00295550">
      <w:pPr>
        <w:pStyle w:val="BodyA"/>
        <w:jc w:val="both"/>
        <w:rPr>
          <w:lang w:val="es-ES"/>
        </w:rPr>
        <w:sectPr w:rsidR="00295550" w:rsidRPr="003222C7">
          <w:pgSz w:w="12240" w:h="15840"/>
          <w:pgMar w:top="1440" w:right="1440" w:bottom="1440" w:left="1440" w:header="708" w:footer="708" w:gutter="0"/>
          <w:cols w:space="720"/>
        </w:sectPr>
      </w:pPr>
    </w:p>
    <w:p w14:paraId="34450083" w14:textId="77054BC9" w:rsidR="00ED4707" w:rsidRPr="00ED4707" w:rsidRDefault="00ED4707">
      <w:pPr>
        <w:pStyle w:val="BodyA"/>
        <w:rPr>
          <w:b/>
          <w:bCs/>
          <w:lang w:val="pt-PT"/>
        </w:rPr>
      </w:pPr>
    </w:p>
    <w:p w14:paraId="691880D5" w14:textId="170EF7CC" w:rsidR="00295550" w:rsidRDefault="00556592">
      <w:pPr>
        <w:pStyle w:val="BodyA"/>
        <w:rPr>
          <w:b/>
          <w:bCs/>
          <w:lang w:val="es-ES_tradnl"/>
        </w:rPr>
      </w:pPr>
      <w:r>
        <w:rPr>
          <w:b/>
          <w:bCs/>
          <w:lang w:val="es-ES_tradnl"/>
        </w:rPr>
        <w:t>PANTALLA 2</w:t>
      </w:r>
    </w:p>
    <w:p w14:paraId="6C135C25" w14:textId="77777777" w:rsidR="00295550" w:rsidRDefault="00556592">
      <w:pPr>
        <w:pStyle w:val="BodyA"/>
        <w:rPr>
          <w:lang w:val="es-ES_tradnl"/>
        </w:rPr>
      </w:pPr>
      <w:r>
        <w:rPr>
          <w:lang w:val="es-ES_tradnl"/>
        </w:rPr>
        <w:t>Espere que los partidos realicen sus ofertas. Ten presente que,</w:t>
      </w:r>
    </w:p>
    <w:p w14:paraId="3DC2DF71" w14:textId="77777777" w:rsidR="00295550" w:rsidRDefault="00556592">
      <w:pPr>
        <w:pStyle w:val="BodyA"/>
        <w:numPr>
          <w:ilvl w:val="0"/>
          <w:numId w:val="2"/>
        </w:numPr>
        <w:rPr>
          <w:lang w:val="es-ES_tradnl"/>
        </w:rPr>
      </w:pPr>
      <w:r>
        <w:rPr>
          <w:lang w:val="es-ES_tradnl"/>
        </w:rPr>
        <w:t>Si un partido le ofrece puntos, y usted los acepta, esos puntos será</w:t>
      </w:r>
      <w:r>
        <w:rPr>
          <w:lang w:val="pt-PT"/>
        </w:rPr>
        <w:t xml:space="preserve">n para </w:t>
      </w:r>
      <w:r>
        <w:rPr>
          <w:lang w:val="es-ES_tradnl"/>
        </w:rPr>
        <w:t xml:space="preserve">usted.  </w:t>
      </w:r>
    </w:p>
    <w:p w14:paraId="7802D062" w14:textId="27B4282D" w:rsidR="00295550" w:rsidRDefault="00556592">
      <w:pPr>
        <w:pStyle w:val="BodyA"/>
        <w:numPr>
          <w:ilvl w:val="0"/>
          <w:numId w:val="2"/>
        </w:numPr>
        <w:rPr>
          <w:lang w:val="es-ES_tradnl"/>
        </w:rPr>
      </w:pPr>
      <w:r>
        <w:rPr>
          <w:lang w:val="es-ES_tradnl"/>
        </w:rPr>
        <w:t xml:space="preserve">Si acepta los puntos que </w:t>
      </w:r>
      <w:r w:rsidR="00F308EA">
        <w:rPr>
          <w:lang w:val="es-ES_tradnl"/>
        </w:rPr>
        <w:t>l</w:t>
      </w:r>
      <w:r>
        <w:rPr>
          <w:lang w:val="es-ES_tradnl"/>
        </w:rPr>
        <w:t>e ofrezca un partido, votará por ese candidato.</w:t>
      </w:r>
    </w:p>
    <w:p w14:paraId="1F0133BE" w14:textId="77777777" w:rsidR="00295550" w:rsidRDefault="00556592">
      <w:pPr>
        <w:pStyle w:val="BodyA"/>
        <w:numPr>
          <w:ilvl w:val="0"/>
          <w:numId w:val="2"/>
        </w:numPr>
        <w:rPr>
          <w:lang w:val="es-ES_tradnl"/>
        </w:rPr>
      </w:pPr>
      <w:r>
        <w:rPr>
          <w:lang w:val="es-ES_tradnl"/>
        </w:rPr>
        <w:t>Podrá aceptar ofertas de cualquier partido. Sin embargo, sólo puede aceptar una oferta.</w:t>
      </w:r>
    </w:p>
    <w:p w14:paraId="0C2AC87C" w14:textId="457605BD" w:rsidR="00295550" w:rsidRDefault="00556592">
      <w:pPr>
        <w:pStyle w:val="BodyA"/>
        <w:numPr>
          <w:ilvl w:val="0"/>
          <w:numId w:val="2"/>
        </w:numPr>
        <w:rPr>
          <w:lang w:val="es-ES_tradnl"/>
        </w:rPr>
      </w:pPr>
      <w:r>
        <w:rPr>
          <w:lang w:val="es-ES_tradnl"/>
        </w:rPr>
        <w:t>Luego de esto, se realiza la elección y ganará los puntos de acuerdo con qué</w:t>
      </w:r>
      <w:r>
        <w:rPr>
          <w:lang w:val="fr-FR"/>
        </w:rPr>
        <w:t xml:space="preserve"> </w:t>
      </w:r>
      <w:r>
        <w:rPr>
          <w:lang w:val="es-ES_tradnl"/>
        </w:rPr>
        <w:t>candidato gane la elección.</w:t>
      </w:r>
    </w:p>
    <w:p w14:paraId="6059E2F5" w14:textId="77777777" w:rsidR="00295550" w:rsidRDefault="00295550">
      <w:pPr>
        <w:pStyle w:val="BodyA"/>
        <w:jc w:val="both"/>
        <w:rPr>
          <w:lang w:val="es-ES_tradnl"/>
        </w:rPr>
      </w:pPr>
    </w:p>
    <w:p w14:paraId="7364CDC2" w14:textId="77777777" w:rsidR="00295550" w:rsidRDefault="00556592">
      <w:pPr>
        <w:pStyle w:val="BodyA"/>
        <w:jc w:val="both"/>
        <w:rPr>
          <w:b/>
          <w:bCs/>
          <w:lang w:val="es-ES_tradnl"/>
        </w:rPr>
      </w:pPr>
      <w:r>
        <w:rPr>
          <w:b/>
          <w:bCs/>
          <w:lang w:val="es-ES_tradnl"/>
        </w:rPr>
        <w:t>PANTALLA 3</w:t>
      </w:r>
    </w:p>
    <w:p w14:paraId="7D3675DF" w14:textId="77777777" w:rsidR="00295550" w:rsidRDefault="00556592">
      <w:pPr>
        <w:pStyle w:val="BodyA"/>
        <w:jc w:val="both"/>
        <w:rPr>
          <w:lang w:val="es-ES_tradnl"/>
        </w:rPr>
      </w:pPr>
      <w:r>
        <w:rPr>
          <w:lang w:val="es-ES_tradnl"/>
        </w:rPr>
        <w:t>Recuerde que,</w:t>
      </w:r>
    </w:p>
    <w:p w14:paraId="2D54E985" w14:textId="0D8A0488" w:rsidR="00295550" w:rsidRDefault="00556592">
      <w:pPr>
        <w:pStyle w:val="ListParagraph"/>
        <w:numPr>
          <w:ilvl w:val="0"/>
          <w:numId w:val="4"/>
        </w:numPr>
        <w:rPr>
          <w:lang w:val="es-ES_tradnl"/>
        </w:rPr>
      </w:pPr>
      <w:r>
        <w:rPr>
          <w:lang w:val="es-ES_tradnl"/>
        </w:rPr>
        <w:t xml:space="preserve">Usted ganaría </w:t>
      </w:r>
      <w:r>
        <w:rPr>
          <w:i/>
          <w:iCs/>
          <w:lang w:val="es-ES_tradnl"/>
        </w:rPr>
        <w:t>&lt;D-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D8F5062" w14:textId="77777777" w:rsidR="00295550" w:rsidRDefault="00556592">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6E0B9ADD" w14:textId="77777777" w:rsidR="00295550" w:rsidRDefault="00295550">
      <w:pPr>
        <w:pStyle w:val="BodyA"/>
        <w:jc w:val="both"/>
        <w:rPr>
          <w:lang w:val="es-ES_tradnl"/>
        </w:rPr>
      </w:pPr>
    </w:p>
    <w:p w14:paraId="4E40F344" w14:textId="77777777" w:rsidR="00295550" w:rsidRDefault="00556592">
      <w:pPr>
        <w:pStyle w:val="BodyA"/>
        <w:rPr>
          <w:lang w:val="es-ES_tradnl"/>
        </w:rPr>
      </w:pPr>
      <w:r>
        <w:rPr>
          <w:lang w:val="es-ES_tradnl"/>
        </w:rPr>
        <w:t>Usted ha recibido las siguientes ofertas:</w:t>
      </w:r>
    </w:p>
    <w:p w14:paraId="2CC14F98" w14:textId="64F93FC9"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es-ES_tradnl"/>
        </w:rPr>
        <w:t xml:space="preserve"> A </w:t>
      </w:r>
      <w:r w:rsidR="0043241A">
        <w:rPr>
          <w:lang w:val="es-ES_tradnl"/>
        </w:rPr>
        <w:t>l</w:t>
      </w:r>
      <w:r>
        <w:rPr>
          <w:lang w:val="es-ES_tradnl"/>
        </w:rPr>
        <w:t xml:space="preserve">e ofrece &lt;Oferta A&gt; puntos por </w:t>
      </w:r>
      <w:r w:rsidR="00BE45F2">
        <w:rPr>
          <w:lang w:val="es-ES_tradnl"/>
        </w:rPr>
        <w:t>s</w:t>
      </w:r>
      <w:r>
        <w:rPr>
          <w:lang w:val="es-ES_tradnl"/>
        </w:rPr>
        <w:t>u voto.</w:t>
      </w:r>
    </w:p>
    <w:p w14:paraId="0F175689" w14:textId="2B7842ED" w:rsidR="00295550" w:rsidRDefault="00556592">
      <w:pPr>
        <w:pStyle w:val="BodyA"/>
        <w:numPr>
          <w:ilvl w:val="0"/>
          <w:numId w:val="6"/>
        </w:numPr>
        <w:rPr>
          <w:lang w:val="es-ES_tradnl"/>
        </w:rPr>
      </w:pPr>
      <w:r>
        <w:rPr>
          <w:lang w:val="es-ES_tradnl"/>
        </w:rPr>
        <w:t xml:space="preserve">El partido </w:t>
      </w:r>
      <w:proofErr w:type="spellStart"/>
      <w:r>
        <w:rPr>
          <w:lang w:val="es-ES_tradnl"/>
        </w:rPr>
        <w:t>polí</w:t>
      </w:r>
      <w:r>
        <w:rPr>
          <w:lang w:val="it-IT"/>
        </w:rPr>
        <w:t>tico</w:t>
      </w:r>
      <w:proofErr w:type="spellEnd"/>
      <w:r>
        <w:rPr>
          <w:lang w:val="it-IT"/>
        </w:rPr>
        <w:t xml:space="preserve"> </w:t>
      </w:r>
      <w:r>
        <w:rPr>
          <w:lang w:val="es-ES_tradnl"/>
        </w:rPr>
        <w:t xml:space="preserve">B </w:t>
      </w:r>
      <w:r w:rsidR="0043241A">
        <w:rPr>
          <w:lang w:val="es-ES_tradnl"/>
        </w:rPr>
        <w:t>l</w:t>
      </w:r>
      <w:r>
        <w:rPr>
          <w:lang w:val="es-ES_tradnl"/>
        </w:rPr>
        <w:t xml:space="preserve">e ofrece &lt;Oferta B&gt; puntos </w:t>
      </w:r>
      <w:r>
        <w:rPr>
          <w:lang w:val="pt-PT"/>
        </w:rPr>
        <w:t xml:space="preserve">por </w:t>
      </w:r>
      <w:proofErr w:type="spellStart"/>
      <w:r w:rsidR="00BE45F2">
        <w:rPr>
          <w:lang w:val="pt-PT"/>
        </w:rPr>
        <w:t>s</w:t>
      </w:r>
      <w:r>
        <w:rPr>
          <w:lang w:val="pt-PT"/>
        </w:rPr>
        <w:t>u</w:t>
      </w:r>
      <w:proofErr w:type="spellEnd"/>
      <w:r>
        <w:rPr>
          <w:lang w:val="pt-PT"/>
        </w:rPr>
        <w:t xml:space="preserve"> </w:t>
      </w:r>
      <w:commentRangeStart w:id="9"/>
      <w:r>
        <w:rPr>
          <w:lang w:val="pt-PT"/>
        </w:rPr>
        <w:t>voto</w:t>
      </w:r>
      <w:commentRangeEnd w:id="9"/>
      <w:r w:rsidR="00473C70">
        <w:rPr>
          <w:rStyle w:val="CommentReference"/>
          <w:rFonts w:ascii="Times New Roman" w:hAnsi="Times New Roman" w:cs="Times New Roman"/>
          <w:color w:val="auto"/>
          <w14:textOutline w14:w="0" w14:cap="rnd" w14:cmpd="sng" w14:algn="ctr">
            <w14:noFill/>
            <w14:prstDash w14:val="solid"/>
            <w14:bevel/>
          </w14:textOutline>
        </w:rPr>
        <w:commentReference w:id="9"/>
      </w:r>
      <w:r>
        <w:rPr>
          <w:lang w:val="pt-PT"/>
        </w:rPr>
        <w:t>.</w:t>
      </w:r>
    </w:p>
    <w:p w14:paraId="0D5F70DB" w14:textId="415B4969" w:rsidR="00295550" w:rsidRDefault="00295550">
      <w:pPr>
        <w:pStyle w:val="BodyA"/>
        <w:rPr>
          <w:lang w:val="es-ES_tradnl"/>
        </w:rPr>
      </w:pPr>
    </w:p>
    <w:p w14:paraId="28F22BB6" w14:textId="77777777" w:rsidR="00BD798D" w:rsidRDefault="00BD798D">
      <w:pPr>
        <w:pStyle w:val="BodyA"/>
        <w:rPr>
          <w:lang w:val="es-ES_tradnl"/>
        </w:rPr>
      </w:pPr>
    </w:p>
    <w:p w14:paraId="2179460C" w14:textId="77777777" w:rsidR="00295550" w:rsidRPr="003222C7" w:rsidRDefault="00556592">
      <w:pPr>
        <w:pStyle w:val="BodyA"/>
        <w:rPr>
          <w:lang w:val="es-ES"/>
        </w:rPr>
      </w:pPr>
      <w:r>
        <w:rPr>
          <w:lang w:val="es-ES_tradnl"/>
        </w:rPr>
        <w:t>¿</w:t>
      </w:r>
      <w:r>
        <w:rPr>
          <w:lang w:val="it-IT"/>
        </w:rPr>
        <w:t>Qu</w:t>
      </w:r>
      <w:r>
        <w:rPr>
          <w:lang w:val="fr-FR"/>
        </w:rPr>
        <w:t xml:space="preserve">é </w:t>
      </w:r>
      <w:r>
        <w:rPr>
          <w:lang w:val="es-ES_tradnl"/>
        </w:rPr>
        <w:t>oferta está dispuesto a aceptar?</w:t>
      </w:r>
    </w:p>
    <w:p w14:paraId="4480EE96" w14:textId="77777777" w:rsidR="00295550" w:rsidRDefault="00556592">
      <w:pPr>
        <w:pStyle w:val="BodyA"/>
        <w:numPr>
          <w:ilvl w:val="0"/>
          <w:numId w:val="8"/>
        </w:numPr>
        <w:rPr>
          <w:lang w:val="es-ES_tradnl"/>
        </w:rPr>
      </w:pPr>
      <w:r>
        <w:rPr>
          <w:lang w:val="es-ES_tradnl"/>
        </w:rPr>
        <w:t>Oferta del partido A.</w:t>
      </w:r>
    </w:p>
    <w:p w14:paraId="214DBB1F" w14:textId="77777777" w:rsidR="00295550" w:rsidRDefault="00556592">
      <w:pPr>
        <w:pStyle w:val="BodyA"/>
        <w:numPr>
          <w:ilvl w:val="0"/>
          <w:numId w:val="8"/>
        </w:numPr>
        <w:rPr>
          <w:lang w:val="es-ES_tradnl"/>
        </w:rPr>
      </w:pPr>
      <w:r>
        <w:rPr>
          <w:lang w:val="es-ES_tradnl"/>
        </w:rPr>
        <w:t>Oferta del partido B.</w:t>
      </w:r>
    </w:p>
    <w:p w14:paraId="3E106ACE" w14:textId="77777777" w:rsidR="00295550" w:rsidRDefault="00556592">
      <w:pPr>
        <w:pStyle w:val="BodyA"/>
        <w:numPr>
          <w:ilvl w:val="0"/>
          <w:numId w:val="8"/>
        </w:numPr>
        <w:rPr>
          <w:lang w:val="es-ES_tradnl"/>
        </w:rPr>
      </w:pPr>
      <w:r>
        <w:rPr>
          <w:lang w:val="es-ES_tradnl"/>
        </w:rPr>
        <w:t>Ninguna oferta.</w:t>
      </w:r>
    </w:p>
    <w:p w14:paraId="16DE32CF" w14:textId="77777777" w:rsidR="00295550" w:rsidRDefault="00295550">
      <w:pPr>
        <w:pStyle w:val="BodyA"/>
        <w:jc w:val="both"/>
        <w:rPr>
          <w:lang w:val="es-ES_tradnl"/>
        </w:rPr>
      </w:pPr>
    </w:p>
    <w:p w14:paraId="654FFE19" w14:textId="77777777" w:rsidR="00295550" w:rsidRDefault="00556592">
      <w:pPr>
        <w:pStyle w:val="BodyA"/>
        <w:jc w:val="both"/>
        <w:rPr>
          <w:b/>
          <w:bCs/>
          <w:lang w:val="es-ES_tradnl"/>
        </w:rPr>
      </w:pPr>
      <w:r>
        <w:rPr>
          <w:b/>
          <w:bCs/>
          <w:lang w:val="es-ES_tradnl"/>
        </w:rPr>
        <w:t>PANTALLA 4</w:t>
      </w:r>
    </w:p>
    <w:p w14:paraId="48D3E930" w14:textId="77777777" w:rsidR="00295550" w:rsidRDefault="00556592">
      <w:pPr>
        <w:pStyle w:val="BodyA"/>
        <w:rPr>
          <w:b/>
          <w:bCs/>
        </w:rPr>
      </w:pPr>
      <w:r>
        <w:rPr>
          <w:b/>
          <w:bCs/>
        </w:rPr>
        <w:br/>
      </w:r>
    </w:p>
    <w:p w14:paraId="04A5A3B1" w14:textId="142F25C4" w:rsidR="00295550" w:rsidRPr="003222C7" w:rsidRDefault="00556592">
      <w:pPr>
        <w:pStyle w:val="BodyA"/>
        <w:rPr>
          <w:lang w:val="es-ES"/>
        </w:rPr>
      </w:pPr>
      <w:r>
        <w:rPr>
          <w:lang w:val="es-ES_tradnl"/>
        </w:rPr>
        <w:t>Ha salido electo el partido &lt;partido ganador&gt;. Usted ha ganado &lt;</w:t>
      </w:r>
      <w:r>
        <w:rPr>
          <w:i/>
          <w:iCs/>
          <w:lang w:val="da-DK"/>
        </w:rPr>
        <w:t xml:space="preserve"> D-</w:t>
      </w:r>
      <w:r w:rsidR="00C42FD1">
        <w:rPr>
          <w:i/>
          <w:iCs/>
          <w:lang w:val="da-DK"/>
        </w:rPr>
        <w:t>2</w:t>
      </w:r>
      <w:r>
        <w:rPr>
          <w:i/>
          <w:iCs/>
          <w:lang w:val="da-DK"/>
        </w:rPr>
        <w:t>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2"/>
      </w:r>
      <w:r>
        <w:rPr>
          <w:lang w:val="es-ES_tradnl"/>
        </w:rPr>
        <w:t>&gt; puntos</w:t>
      </w:r>
      <w:r w:rsidR="00E07656">
        <w:rPr>
          <w:lang w:val="es-ES_tradnl"/>
        </w:rPr>
        <w:t>, &lt;</w:t>
      </w:r>
      <w:r w:rsidR="00E07656">
        <w:rPr>
          <w:i/>
          <w:iCs/>
          <w:lang w:val="da-DK"/>
        </w:rPr>
        <w:t xml:space="preserve"> D-</w:t>
      </w:r>
      <w:r w:rsidR="00C42FD1">
        <w:rPr>
          <w:i/>
          <w:iCs/>
          <w:lang w:val="da-DK"/>
        </w:rPr>
        <w:t>2</w:t>
      </w:r>
      <w:r w:rsidR="00E07656">
        <w:rPr>
          <w:i/>
          <w:iCs/>
          <w:lang w:val="da-DK"/>
        </w:rPr>
        <w:t>0</w:t>
      </w:r>
      <w:r w:rsidR="00E07656">
        <w:rPr>
          <w:i/>
          <w:iCs/>
          <w:lang w:val="de-DE"/>
        </w:rPr>
        <w:t>·</w:t>
      </w:r>
      <w:r w:rsidR="00E07656">
        <w:rPr>
          <w:i/>
          <w:iCs/>
          <w:lang w:val="es-ES_tradnl"/>
        </w:rPr>
        <w:t xml:space="preserve">|x- </w:t>
      </w:r>
      <w:proofErr w:type="spellStart"/>
      <w:r w:rsidR="00E07656">
        <w:rPr>
          <w:i/>
          <w:iCs/>
          <w:lang w:val="es-ES_tradnl"/>
        </w:rPr>
        <w:t>x</w:t>
      </w:r>
      <w:r w:rsidR="00E07656">
        <w:rPr>
          <w:i/>
          <w:iCs/>
          <w:vertAlign w:val="subscript"/>
          <w:lang w:val="es-ES_tradnl"/>
        </w:rPr>
        <w:t>G</w:t>
      </w:r>
      <w:proofErr w:type="spellEnd"/>
      <w:r w:rsidR="00E07656">
        <w:rPr>
          <w:i/>
          <w:iCs/>
          <w:lang w:val="es-ES_tradnl"/>
        </w:rPr>
        <w:t xml:space="preserve"> |&gt;</w:t>
      </w:r>
      <w:r>
        <w:rPr>
          <w:lang w:val="es-ES_tradnl"/>
        </w:rPr>
        <w:t xml:space="preserve"> debido a que salió electo </w:t>
      </w:r>
      <w:r w:rsidR="00E07656">
        <w:rPr>
          <w:lang w:val="es-ES_tradnl"/>
        </w:rPr>
        <w:t>el partido &lt;partido ganador</w:t>
      </w:r>
      <w:proofErr w:type="gramStart"/>
      <w:r w:rsidR="00E07656">
        <w:rPr>
          <w:lang w:val="es-ES_tradnl"/>
        </w:rPr>
        <w:t xml:space="preserve">&gt; </w:t>
      </w:r>
      <w:commentRangeStart w:id="10"/>
      <w:r>
        <w:rPr>
          <w:lang w:val="es-ES_tradnl"/>
        </w:rPr>
        <w:t xml:space="preserve"> </w:t>
      </w:r>
      <w:r w:rsidR="009649D0">
        <w:rPr>
          <w:lang w:val="es-ES_tradnl"/>
        </w:rPr>
        <w:t>más</w:t>
      </w:r>
      <w:proofErr w:type="gramEnd"/>
      <w:r>
        <w:rPr>
          <w:lang w:val="es-ES_tradnl"/>
        </w:rPr>
        <w:t xml:space="preserve"> &lt;</w:t>
      </w:r>
      <w:r w:rsidR="00E07656" w:rsidRPr="00E07656">
        <w:rPr>
          <w:i/>
          <w:iCs/>
          <w:lang w:val="es-ES_tradnl"/>
        </w:rPr>
        <w:t xml:space="preserve"> </w:t>
      </w:r>
      <w:r w:rsidR="00E07656">
        <w:rPr>
          <w:i/>
          <w:iCs/>
          <w:lang w:val="es-ES_tradnl"/>
        </w:rPr>
        <w:t>I</w:t>
      </w:r>
      <w:r w:rsidR="00E07656">
        <w:rPr>
          <w:i/>
          <w:iCs/>
          <w:vertAlign w:val="subscript"/>
          <w:lang w:val="es-ES_tradnl"/>
        </w:rPr>
        <w:t>A</w:t>
      </w:r>
      <w:r w:rsidR="00E07656">
        <w:rPr>
          <w:i/>
          <w:iCs/>
          <w:lang w:val="de-DE"/>
        </w:rPr>
        <w:t>·</w:t>
      </w:r>
      <w:proofErr w:type="spellStart"/>
      <w:r w:rsidR="00E07656">
        <w:rPr>
          <w:i/>
          <w:iCs/>
          <w:lang w:val="es-ES_tradnl"/>
        </w:rPr>
        <w:t>s</w:t>
      </w:r>
      <w:r w:rsidR="00E07656">
        <w:rPr>
          <w:i/>
          <w:iCs/>
          <w:vertAlign w:val="subscript"/>
          <w:lang w:val="es-ES_tradnl"/>
        </w:rPr>
        <w:t>A</w:t>
      </w:r>
      <w:proofErr w:type="spellEnd"/>
      <w:r w:rsidR="00E07656">
        <w:rPr>
          <w:lang w:val="es-ES_tradnl"/>
        </w:rPr>
        <w:t xml:space="preserve"> </w:t>
      </w:r>
      <w:r>
        <w:rPr>
          <w:lang w:val="es-ES_tradnl"/>
        </w:rPr>
        <w:t>&gt; puntos que aceptó a cambio de su voto</w:t>
      </w:r>
      <w:commentRangeEnd w:id="10"/>
      <w:r w:rsidR="00C10E00">
        <w:rPr>
          <w:rStyle w:val="CommentReference"/>
          <w:rFonts w:ascii="Times New Roman" w:hAnsi="Times New Roman" w:cs="Times New Roman"/>
          <w:color w:val="auto"/>
          <w14:textOutline w14:w="0" w14:cap="rnd" w14:cmpd="sng" w14:algn="ctr">
            <w14:noFill/>
            <w14:prstDash w14:val="solid"/>
            <w14:bevel/>
          </w14:textOutline>
        </w:rPr>
        <w:commentReference w:id="10"/>
      </w:r>
      <w:r>
        <w:rPr>
          <w:vertAlign w:val="superscript"/>
          <w:lang w:val="es-ES_tradnl"/>
        </w:rPr>
        <w:footnoteReference w:id="3"/>
      </w:r>
      <w:r>
        <w:rPr>
          <w:lang w:val="es-ES_tradnl"/>
        </w:rPr>
        <w:t>. El partido A ganó &lt;x&gt; puntos y el partido B &lt;x&gt; puntos.</w:t>
      </w:r>
      <w:r w:rsidR="00C10E00">
        <w:rPr>
          <w:lang w:val="es-ES_tradnl"/>
        </w:rPr>
        <w:t xml:space="preserve"> </w:t>
      </w:r>
    </w:p>
    <w:p w14:paraId="105873AD" w14:textId="77777777" w:rsidR="00295550" w:rsidRDefault="00295550">
      <w:pPr>
        <w:pStyle w:val="BodyA"/>
        <w:rPr>
          <w:lang w:val="es-ES_tradnl"/>
        </w:rPr>
      </w:pPr>
    </w:p>
    <w:p w14:paraId="1D241127" w14:textId="77777777" w:rsidR="00295550" w:rsidRPr="003222C7" w:rsidRDefault="00295550">
      <w:pPr>
        <w:pStyle w:val="BodyA"/>
        <w:jc w:val="both"/>
        <w:rPr>
          <w:lang w:val="es-ES"/>
        </w:rPr>
        <w:sectPr w:rsidR="00295550" w:rsidRPr="003222C7">
          <w:headerReference w:type="default" r:id="rId13"/>
          <w:pgSz w:w="12240" w:h="15840"/>
          <w:pgMar w:top="1440" w:right="1440" w:bottom="1440" w:left="1440" w:header="708" w:footer="708" w:gutter="0"/>
          <w:cols w:space="720"/>
        </w:sectPr>
      </w:pPr>
    </w:p>
    <w:p w14:paraId="0BB2BB0C" w14:textId="77777777" w:rsidR="00295550" w:rsidRDefault="00295550">
      <w:pPr>
        <w:pStyle w:val="BodyA"/>
        <w:rPr>
          <w:b/>
          <w:bCs/>
          <w:lang w:val="es-ES_tradnl"/>
        </w:rPr>
      </w:pPr>
    </w:p>
    <w:p w14:paraId="0E69F73B" w14:textId="2D3B2FE2" w:rsidR="00A96113" w:rsidRDefault="00BE45F2">
      <w:pPr>
        <w:pStyle w:val="BodyA"/>
        <w:jc w:val="both"/>
        <w:rPr>
          <w:b/>
          <w:bCs/>
          <w:lang w:val="es-ES_tradnl"/>
        </w:rPr>
      </w:pPr>
      <w:r>
        <w:rPr>
          <w:b/>
          <w:bCs/>
          <w:lang w:val="es-ES_tradnl"/>
        </w:rPr>
        <w:t>Usted</w:t>
      </w:r>
      <w:r w:rsidR="00556592">
        <w:rPr>
          <w:b/>
          <w:bCs/>
          <w:lang w:val="es-ES_tradnl"/>
        </w:rPr>
        <w:t xml:space="preserve"> Es Partido </w:t>
      </w:r>
    </w:p>
    <w:p w14:paraId="62BE5F79" w14:textId="62CA8555" w:rsidR="00295550" w:rsidRDefault="00556592">
      <w:pPr>
        <w:pStyle w:val="BodyA"/>
        <w:jc w:val="both"/>
        <w:rPr>
          <w:b/>
          <w:bCs/>
          <w:lang w:val="es-ES_tradnl"/>
        </w:rPr>
      </w:pPr>
      <w:r>
        <w:rPr>
          <w:b/>
          <w:bCs/>
          <w:lang w:val="es-ES_tradnl"/>
        </w:rPr>
        <w:t>PANTALLA 1</w:t>
      </w:r>
    </w:p>
    <w:p w14:paraId="3C6193ED" w14:textId="77777777" w:rsidR="00295550" w:rsidRDefault="00295550">
      <w:pPr>
        <w:pStyle w:val="BodyA"/>
        <w:rPr>
          <w:b/>
          <w:bCs/>
          <w:lang w:val="es-ES_tradnl"/>
        </w:rPr>
      </w:pPr>
    </w:p>
    <w:p w14:paraId="0674C551" w14:textId="35DA0115" w:rsidR="00295550" w:rsidRPr="003222C7" w:rsidRDefault="00556592">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w:t>
      </w:r>
      <w:r w:rsidR="009649D0">
        <w:rPr>
          <w:b/>
          <w:bCs/>
          <w:lang w:val="es-ES_tradnl"/>
        </w:rPr>
        <w:t>2400</w:t>
      </w:r>
      <w:r>
        <w:rPr>
          <w:b/>
          <w:bCs/>
          <w:lang w:val="es-ES_tradnl"/>
        </w:rPr>
        <w:t xml:space="preserve">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w:t>
      </w:r>
      <w:r w:rsidRPr="009649D0">
        <w:rPr>
          <w:b/>
          <w:bCs/>
          <w:lang w:val="es-ES_tradnl"/>
        </w:rPr>
        <w:t>la misma cantidad de puntos</w:t>
      </w:r>
      <w:r>
        <w:rPr>
          <w:lang w:val="es-ES_tradnl"/>
        </w:rPr>
        <w:t xml:space="preserve"> para ofrecer al votante y el votante lo sabe. Si usted decide no utilizar estos puntos, o utilizar sólo una parte, estos puntos siguen siendo suyos y se </w:t>
      </w:r>
      <w:r w:rsidRPr="00E07656">
        <w:rPr>
          <w:b/>
          <w:bCs/>
          <w:lang w:val="es-ES_tradnl"/>
        </w:rPr>
        <w:t>sumarán a su ganancia al final</w:t>
      </w:r>
      <w:r>
        <w:rPr>
          <w:lang w:val="es-ES_tradnl"/>
        </w:rPr>
        <w:t xml:space="preserve"> del juego.</w:t>
      </w:r>
    </w:p>
    <w:p w14:paraId="48C25C36" w14:textId="77777777" w:rsidR="00295550" w:rsidRDefault="00295550">
      <w:pPr>
        <w:pStyle w:val="BodyA"/>
        <w:rPr>
          <w:lang w:val="es-ES_tradnl"/>
        </w:rPr>
      </w:pPr>
    </w:p>
    <w:p w14:paraId="3AE98FDB" w14:textId="77777777" w:rsidR="00E07656" w:rsidRDefault="00556592">
      <w:pPr>
        <w:pStyle w:val="BodyA"/>
        <w:rPr>
          <w:lang w:val="es-ES_tradnl"/>
        </w:rPr>
      </w:pPr>
      <w:r>
        <w:rPr>
          <w:lang w:val="es-ES_tradnl"/>
        </w:rPr>
        <w:t xml:space="preserve">En esta elección en particular </w:t>
      </w:r>
      <w:r>
        <w:rPr>
          <w:b/>
          <w:bCs/>
          <w:lang w:val="es-ES_tradnl"/>
        </w:rPr>
        <w:t>participan N votantes</w:t>
      </w:r>
      <w:r>
        <w:rPr>
          <w:lang w:val="es-ES_tradnl"/>
        </w:rPr>
        <w:t>, y actualmente</w:t>
      </w:r>
      <w:r w:rsidR="00E07656">
        <w:rPr>
          <w:lang w:val="es-ES_tradnl"/>
        </w:rPr>
        <w:t>:</w:t>
      </w:r>
    </w:p>
    <w:p w14:paraId="22E70248" w14:textId="5206918B" w:rsidR="00E07656" w:rsidRDefault="00E07656">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E07656" w:rsidRPr="00C42FD1" w14:paraId="306FAD00" w14:textId="77777777" w:rsidTr="00044374">
        <w:trPr>
          <w:jc w:val="center"/>
        </w:trPr>
        <w:tc>
          <w:tcPr>
            <w:tcW w:w="2818" w:type="dxa"/>
          </w:tcPr>
          <w:p w14:paraId="65DA5E5A" w14:textId="77777777" w:rsidR="00E07656" w:rsidRPr="00DF3B4E"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05628AB3" w14:textId="77777777" w:rsidR="00E07656" w:rsidRPr="00DF3B4E"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E07656" w14:paraId="38361A49" w14:textId="77777777" w:rsidTr="00044374">
        <w:trPr>
          <w:jc w:val="center"/>
        </w:trPr>
        <w:tc>
          <w:tcPr>
            <w:tcW w:w="2818" w:type="dxa"/>
          </w:tcPr>
          <w:p w14:paraId="474CA6C7" w14:textId="4F85561C"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A</w:t>
            </w:r>
            <w:proofErr w:type="spellEnd"/>
            <w:r>
              <w:rPr>
                <w:rFonts w:ascii="Calibri" w:hAnsi="Calibri"/>
                <w:lang w:val="es-ES_tradnl"/>
              </w:rPr>
              <w:t xml:space="preserve"> votantes</w:t>
            </w:r>
          </w:p>
        </w:tc>
        <w:tc>
          <w:tcPr>
            <w:tcW w:w="2807" w:type="dxa"/>
          </w:tcPr>
          <w:p w14:paraId="62A6E899" w14:textId="2E4F0752"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B</w:t>
            </w:r>
            <w:proofErr w:type="spellEnd"/>
            <w:r>
              <w:rPr>
                <w:rFonts w:ascii="Calibri" w:hAnsi="Calibri"/>
                <w:lang w:val="es-ES_tradnl"/>
              </w:rPr>
              <w:t xml:space="preserve"> votantes</w:t>
            </w:r>
          </w:p>
        </w:tc>
      </w:tr>
    </w:tbl>
    <w:p w14:paraId="610A5E8E" w14:textId="77777777" w:rsidR="00E07656" w:rsidRDefault="00E07656">
      <w:pPr>
        <w:pStyle w:val="BodyA"/>
        <w:rPr>
          <w:lang w:val="es-ES_tradnl"/>
        </w:rPr>
      </w:pPr>
    </w:p>
    <w:p w14:paraId="26232A5A" w14:textId="64B2AD68" w:rsidR="00E07656" w:rsidRDefault="00556592">
      <w:pPr>
        <w:pStyle w:val="BodyA"/>
        <w:rPr>
          <w:b/>
          <w:bCs/>
          <w:lang w:val="es-ES_tradnl"/>
        </w:rPr>
      </w:pPr>
      <w:r>
        <w:rPr>
          <w:lang w:val="es-ES_tradnl"/>
        </w:rPr>
        <w:t xml:space="preserve">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w:t>
      </w:r>
      <w:r w:rsidR="00E07656">
        <w:rPr>
          <w:lang w:val="es-ES_tradnl"/>
        </w:rPr>
        <w:t xml:space="preserve"> </w:t>
      </w:r>
      <w:r>
        <w:rPr>
          <w:lang w:val="es-ES_tradnl"/>
        </w:rPr>
        <w:t xml:space="preserve">y ofrecerle puntos a cambio de su voto. El </w:t>
      </w:r>
      <w:r>
        <w:rPr>
          <w:b/>
          <w:bCs/>
          <w:lang w:val="es-ES_tradnl"/>
        </w:rPr>
        <w:t xml:space="preserve">votante con el que negociará ganaría </w:t>
      </w:r>
    </w:p>
    <w:p w14:paraId="19AFF5F8" w14:textId="0E7BFB45" w:rsidR="00E07656" w:rsidRDefault="00E07656">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E07656" w:rsidRPr="00C42FD1" w14:paraId="1DFCA21D" w14:textId="77777777" w:rsidTr="00044374">
        <w:trPr>
          <w:jc w:val="center"/>
        </w:trPr>
        <w:tc>
          <w:tcPr>
            <w:tcW w:w="4470" w:type="dxa"/>
          </w:tcPr>
          <w:p w14:paraId="0CAE83A2" w14:textId="3F902CE6"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w:t>
            </w:r>
            <w:r w:rsidR="00C42FD1">
              <w:rPr>
                <w:b/>
                <w:bCs/>
                <w:i/>
                <w:iCs/>
                <w:lang w:val="es-ES_tradnl"/>
              </w:rPr>
              <w:t>2</w:t>
            </w:r>
            <w:r>
              <w:rPr>
                <w:b/>
                <w:bCs/>
                <w:i/>
                <w:iCs/>
                <w:lang w:val="es-ES_tradnl"/>
              </w:rPr>
              <w:t>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E07656" w:rsidRPr="00C42FD1" w14:paraId="67B65355" w14:textId="77777777" w:rsidTr="00044374">
        <w:trPr>
          <w:jc w:val="center"/>
        </w:trPr>
        <w:tc>
          <w:tcPr>
            <w:tcW w:w="4470" w:type="dxa"/>
          </w:tcPr>
          <w:p w14:paraId="7FE3F837" w14:textId="18115E85" w:rsidR="00E07656" w:rsidRDefault="00E07656"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w:t>
            </w:r>
            <w:r w:rsidR="00C42FD1">
              <w:rPr>
                <w:b/>
                <w:bCs/>
                <w:i/>
                <w:iCs/>
                <w:lang w:val="es-ES_tradnl"/>
              </w:rPr>
              <w:t>-2</w:t>
            </w:r>
            <w:r>
              <w:rPr>
                <w:b/>
                <w:bCs/>
                <w:i/>
                <w:iCs/>
                <w:lang w:val="es-ES_tradnl"/>
              </w:rPr>
              <w:t>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4563472E" w14:textId="77777777" w:rsidR="00E07656" w:rsidRDefault="00E07656">
      <w:pPr>
        <w:pStyle w:val="BodyA"/>
        <w:rPr>
          <w:b/>
          <w:bCs/>
          <w:lang w:val="es-ES_tradnl"/>
        </w:rPr>
      </w:pPr>
    </w:p>
    <w:p w14:paraId="529E254D" w14:textId="77777777" w:rsidR="00295550" w:rsidRDefault="00295550">
      <w:pPr>
        <w:pStyle w:val="BodyA"/>
        <w:rPr>
          <w:lang w:val="es-ES_tradnl"/>
        </w:rPr>
      </w:pPr>
    </w:p>
    <w:p w14:paraId="1809DB7C" w14:textId="77777777" w:rsidR="00295550" w:rsidRDefault="00556592">
      <w:pPr>
        <w:pStyle w:val="BodyA"/>
        <w:rPr>
          <w:lang w:val="es-ES_tradnl"/>
        </w:rPr>
      </w:pPr>
      <w:r>
        <w:rPr>
          <w:lang w:val="es-ES_tradnl"/>
        </w:rPr>
        <w:t>¿Quiere ofrecer puntos a este votante a cambio de su voto?</w:t>
      </w:r>
    </w:p>
    <w:p w14:paraId="4D35D5B9" w14:textId="77777777" w:rsidR="00295550" w:rsidRDefault="00295550">
      <w:pPr>
        <w:pStyle w:val="BodyA"/>
        <w:rPr>
          <w:lang w:val="es-ES_tradnl"/>
        </w:rPr>
      </w:pPr>
    </w:p>
    <w:p w14:paraId="25550475" w14:textId="77777777" w:rsidR="00295550" w:rsidRDefault="00556592">
      <w:pPr>
        <w:pStyle w:val="BodyA"/>
        <w:numPr>
          <w:ilvl w:val="0"/>
          <w:numId w:val="2"/>
        </w:numPr>
        <w:rPr>
          <w:lang w:val="es-ES_tradnl"/>
        </w:rPr>
      </w:pPr>
      <w:r>
        <w:rPr>
          <w:lang w:val="es-ES_tradnl"/>
        </w:rPr>
        <w:t xml:space="preserve">Recuerde que dar puntos implica que perderás esos puntos </w:t>
      </w:r>
      <w:r>
        <w:rPr>
          <w:b/>
          <w:bCs/>
          <w:lang w:val="es-ES_tradnl"/>
        </w:rPr>
        <w:t>realmente</w:t>
      </w:r>
      <w:r>
        <w:rPr>
          <w:lang w:val="es-ES_tradnl"/>
        </w:rPr>
        <w:t>.</w:t>
      </w:r>
    </w:p>
    <w:p w14:paraId="4998C5B5" w14:textId="77777777" w:rsidR="00295550" w:rsidRDefault="00556592">
      <w:pPr>
        <w:pStyle w:val="BodyA"/>
        <w:numPr>
          <w:ilvl w:val="0"/>
          <w:numId w:val="2"/>
        </w:numPr>
        <w:rPr>
          <w:lang w:val="es-ES_tradnl"/>
        </w:rPr>
      </w:pPr>
      <w:proofErr w:type="spellStart"/>
      <w:r>
        <w:rPr>
          <w:lang w:val="es-ES_tradnl"/>
        </w:rPr>
        <w:t>Tambi</w:t>
      </w:r>
      <w:proofErr w:type="spellEnd"/>
      <w:r>
        <w:rPr>
          <w:lang w:val="fr-FR"/>
        </w:rPr>
        <w:t>é</w:t>
      </w:r>
      <w:r>
        <w:rPr>
          <w:lang w:val="es-ES_tradnl"/>
        </w:rPr>
        <w:t>n recuerde que, si el votante con el que hizo un acuerdo acepta su oferta, eso implica que ese votante votará por s</w:t>
      </w:r>
      <w:r>
        <w:rPr>
          <w:lang w:val="pt-PT"/>
        </w:rPr>
        <w:t xml:space="preserve">u partido. </w:t>
      </w:r>
    </w:p>
    <w:p w14:paraId="04E59C5B" w14:textId="77777777" w:rsidR="00295550" w:rsidRDefault="00295550">
      <w:pPr>
        <w:pStyle w:val="BodyA"/>
        <w:ind w:left="720"/>
        <w:rPr>
          <w:lang w:val="es-ES_tradnl"/>
        </w:rPr>
      </w:pPr>
    </w:p>
    <w:p w14:paraId="77ABFC3D" w14:textId="25796DF2" w:rsidR="00295550" w:rsidRDefault="00556592">
      <w:pPr>
        <w:pStyle w:val="BodyA"/>
      </w:pPr>
      <w:proofErr w:type="spellStart"/>
      <w:r>
        <w:t>Ha</w:t>
      </w:r>
      <w:r w:rsidR="006C3BA8">
        <w:t>ga</w:t>
      </w:r>
      <w:proofErr w:type="spellEnd"/>
      <w:r>
        <w:rPr>
          <w:lang w:val="es-ES_tradnl"/>
        </w:rPr>
        <w:t xml:space="preserve"> </w:t>
      </w:r>
      <w:r w:rsidR="006C3BA8">
        <w:rPr>
          <w:lang w:val="es-ES_tradnl"/>
        </w:rPr>
        <w:t>s</w:t>
      </w:r>
      <w:r>
        <w:rPr>
          <w:lang w:val="es-ES_tradnl"/>
        </w:rPr>
        <w:t xml:space="preserve">u elección </w:t>
      </w:r>
      <w:proofErr w:type="spellStart"/>
      <w:r>
        <w:rPr>
          <w:lang w:val="es-ES_tradnl"/>
        </w:rPr>
        <w:t>aqu</w:t>
      </w:r>
      <w:proofErr w:type="spellEnd"/>
      <w:r>
        <w:t>í:</w:t>
      </w:r>
    </w:p>
    <w:p w14:paraId="1BF89E4F" w14:textId="77777777" w:rsidR="00295550" w:rsidRDefault="00295550">
      <w:pPr>
        <w:pStyle w:val="BodyA"/>
      </w:pPr>
    </w:p>
    <w:p w14:paraId="2BDDF0C7" w14:textId="19E245F6" w:rsidR="00295550" w:rsidRDefault="00556592">
      <w:pPr>
        <w:pStyle w:val="BodyA"/>
        <w:numPr>
          <w:ilvl w:val="0"/>
          <w:numId w:val="10"/>
        </w:numPr>
        <w:rPr>
          <w:lang w:val="es-ES_tradnl"/>
        </w:rPr>
      </w:pPr>
      <w:r>
        <w:rPr>
          <w:lang w:val="es-ES_tradnl"/>
        </w:rPr>
        <w:t>Sí, deseo hacer una oferta. Si selecciona esta opción, complet</w:t>
      </w:r>
      <w:r w:rsidR="009649D0">
        <w:rPr>
          <w:lang w:val="es-ES_tradnl"/>
        </w:rPr>
        <w:t>e</w:t>
      </w:r>
      <w:r>
        <w:rPr>
          <w:lang w:val="es-ES_tradnl"/>
        </w:rPr>
        <w:t xml:space="preserve"> en el recuadro cuántos puntos desea pagar por el voto: </w:t>
      </w:r>
      <w:commentRangeStart w:id="11"/>
      <w:r>
        <w:rPr>
          <w:lang w:val="es-ES_tradnl"/>
        </w:rPr>
        <w:t xml:space="preserve">RECUADRO AQUI. </w:t>
      </w:r>
      <w:commentRangeEnd w:id="11"/>
      <w:r w:rsidR="006C3BA8">
        <w:rPr>
          <w:rStyle w:val="CommentReference"/>
          <w:rFonts w:ascii="Times New Roman" w:hAnsi="Times New Roman" w:cs="Times New Roman"/>
          <w:color w:val="auto"/>
          <w14:textOutline w14:w="0" w14:cap="rnd" w14:cmpd="sng" w14:algn="ctr">
            <w14:noFill/>
            <w14:prstDash w14:val="solid"/>
            <w14:bevel/>
          </w14:textOutline>
        </w:rPr>
        <w:commentReference w:id="11"/>
      </w:r>
    </w:p>
    <w:p w14:paraId="7C6ABEFB" w14:textId="77777777" w:rsidR="00295550" w:rsidRDefault="00556592">
      <w:pPr>
        <w:pStyle w:val="BodyA"/>
        <w:numPr>
          <w:ilvl w:val="0"/>
          <w:numId w:val="10"/>
        </w:numPr>
        <w:rPr>
          <w:lang w:val="es-ES_tradnl"/>
        </w:rPr>
      </w:pPr>
      <w:r>
        <w:rPr>
          <w:lang w:val="es-ES_tradnl"/>
        </w:rPr>
        <w:t>No, no deseo hacer una oferta al votante.</w:t>
      </w:r>
    </w:p>
    <w:p w14:paraId="262DA855" w14:textId="77777777" w:rsidR="00295550" w:rsidRDefault="00295550">
      <w:pPr>
        <w:pStyle w:val="BodyA"/>
        <w:rPr>
          <w:lang w:val="es-ES_tradnl"/>
        </w:rPr>
      </w:pPr>
    </w:p>
    <w:p w14:paraId="409F962D" w14:textId="77777777" w:rsidR="00295550" w:rsidRDefault="00295550">
      <w:pPr>
        <w:pStyle w:val="BodyA"/>
        <w:rPr>
          <w:lang w:val="es-ES_tradnl"/>
        </w:rPr>
      </w:pPr>
    </w:p>
    <w:p w14:paraId="45511942" w14:textId="77777777" w:rsidR="00295550" w:rsidRDefault="00556592">
      <w:pPr>
        <w:pStyle w:val="BodyA"/>
        <w:rPr>
          <w:b/>
          <w:bCs/>
          <w:lang w:val="es-ES_tradnl"/>
        </w:rPr>
      </w:pPr>
      <w:r>
        <w:rPr>
          <w:b/>
          <w:bCs/>
          <w:lang w:val="es-ES_tradnl"/>
        </w:rPr>
        <w:t>PANTALLA 2</w:t>
      </w:r>
    </w:p>
    <w:p w14:paraId="5342DBCE" w14:textId="33C1C2F5" w:rsidR="00295550" w:rsidRDefault="00556592">
      <w:pPr>
        <w:pStyle w:val="BodyA"/>
        <w:rPr>
          <w:lang w:val="es-ES_tradnl"/>
        </w:rPr>
      </w:pPr>
      <w:r>
        <w:rPr>
          <w:lang w:val="es-ES_tradnl"/>
        </w:rPr>
        <w:t>Esperando que el votante tome su decisión.</w:t>
      </w:r>
      <w:ins w:id="12" w:author="Hector Bahamonde" w:date="2020-09-10T19:01:00Z">
        <w:r w:rsidR="002E33B9">
          <w:rPr>
            <w:lang w:val="es-ES_tradnl"/>
          </w:rPr>
          <w:t xml:space="preserve"> </w:t>
        </w:r>
        <w:r w:rsidR="002E33B9" w:rsidRPr="00321664">
          <w:rPr>
            <w:lang w:val="es-ES"/>
          </w:rPr>
          <w:t xml:space="preserve">Haga </w:t>
        </w:r>
        <w:proofErr w:type="spellStart"/>
        <w:proofErr w:type="gramStart"/>
        <w:r w:rsidR="002E33B9" w:rsidRPr="00321664">
          <w:rPr>
            <w:lang w:val="es-ES"/>
          </w:rPr>
          <w:t>click</w:t>
        </w:r>
        <w:proofErr w:type="spellEnd"/>
        <w:proofErr w:type="gramEnd"/>
        <w:r w:rsidR="002E33B9" w:rsidRPr="00321664">
          <w:rPr>
            <w:lang w:val="es-ES"/>
          </w:rPr>
          <w:t xml:space="preserve"> abajo.</w:t>
        </w:r>
      </w:ins>
    </w:p>
    <w:p w14:paraId="46F75E14" w14:textId="77777777" w:rsidR="00295550" w:rsidRDefault="00295550">
      <w:pPr>
        <w:pStyle w:val="BodyA"/>
        <w:rPr>
          <w:lang w:val="es-ES_tradnl"/>
        </w:rPr>
      </w:pPr>
    </w:p>
    <w:p w14:paraId="1AE102DB" w14:textId="77777777" w:rsidR="00295550" w:rsidRDefault="00556592">
      <w:pPr>
        <w:pStyle w:val="BodyA"/>
        <w:rPr>
          <w:b/>
          <w:bCs/>
          <w:lang w:val="es-ES_tradnl"/>
        </w:rPr>
      </w:pPr>
      <w:r>
        <w:rPr>
          <w:b/>
          <w:bCs/>
          <w:lang w:val="es-ES_tradnl"/>
        </w:rPr>
        <w:t>PANTALLA 3</w:t>
      </w:r>
    </w:p>
    <w:p w14:paraId="45373A04" w14:textId="7093BD29" w:rsidR="00295550" w:rsidRDefault="00556592">
      <w:pPr>
        <w:pStyle w:val="BodyA"/>
        <w:rPr>
          <w:lang w:val="es-ES_tradnl"/>
        </w:rPr>
      </w:pPr>
      <w:del w:id="13" w:author="Hector Bahamonde" w:date="2020-09-10T19:11:00Z">
        <w:r w:rsidDel="00C10E00">
          <w:rPr>
            <w:lang w:val="es-ES_tradnl"/>
          </w:rPr>
          <w:delText xml:space="preserve">El votante optó por el candidato del partido </w:delText>
        </w:r>
      </w:del>
      <w:r w:rsidR="00C10E00">
        <w:rPr>
          <w:lang w:val="es-ES_tradnl"/>
        </w:rPr>
        <w:t xml:space="preserve">El votante </w:t>
      </w:r>
      <w:r w:rsidR="006C3BA8">
        <w:rPr>
          <w:lang w:val="es-ES_tradnl"/>
        </w:rPr>
        <w:t xml:space="preserve">simpatizante del partido </w:t>
      </w:r>
      <w:r w:rsidR="006C3BA8">
        <w:rPr>
          <w:i/>
          <w:iCs/>
          <w:lang w:val="es-ES_tradnl"/>
        </w:rPr>
        <w:t>&lt;</w:t>
      </w:r>
      <w:proofErr w:type="spellStart"/>
      <w:proofErr w:type="gramStart"/>
      <w:r w:rsidR="006C3BA8">
        <w:rPr>
          <w:i/>
          <w:iCs/>
          <w:lang w:val="es-ES_tradnl"/>
        </w:rPr>
        <w:t>argmax</w:t>
      </w:r>
      <w:proofErr w:type="spellEnd"/>
      <w:r w:rsidR="006C3BA8">
        <w:rPr>
          <w:i/>
          <w:iCs/>
          <w:lang w:val="es-ES_tradnl"/>
        </w:rPr>
        <w:t>{</w:t>
      </w:r>
      <w:proofErr w:type="gramEnd"/>
      <w:r w:rsidR="006C3BA8">
        <w:rPr>
          <w:i/>
          <w:iCs/>
          <w:lang w:val="es-ES_tradnl"/>
        </w:rPr>
        <w:t>D-</w:t>
      </w:r>
      <w:r w:rsidR="00C42FD1">
        <w:rPr>
          <w:i/>
          <w:iCs/>
          <w:lang w:val="es-ES_tradnl"/>
        </w:rPr>
        <w:t>2</w:t>
      </w:r>
      <w:r w:rsidR="006C3BA8">
        <w:rPr>
          <w:i/>
          <w:iCs/>
          <w:lang w:val="es-ES_tradnl"/>
        </w:rPr>
        <w:t>0</w:t>
      </w:r>
      <w:r w:rsidR="006C3BA8">
        <w:rPr>
          <w:i/>
          <w:iCs/>
          <w:lang w:val="de-DE"/>
        </w:rPr>
        <w:t>·</w:t>
      </w:r>
      <w:r w:rsidR="006C3BA8">
        <w:rPr>
          <w:i/>
          <w:iCs/>
          <w:lang w:val="es-ES_tradnl"/>
        </w:rPr>
        <w:t xml:space="preserve">|x- </w:t>
      </w:r>
      <w:proofErr w:type="spellStart"/>
      <w:r w:rsidR="006C3BA8">
        <w:rPr>
          <w:i/>
          <w:iCs/>
          <w:lang w:val="es-ES_tradnl"/>
        </w:rPr>
        <w:t>x</w:t>
      </w:r>
      <w:r w:rsidR="006C3BA8">
        <w:rPr>
          <w:i/>
          <w:iCs/>
          <w:vertAlign w:val="subscript"/>
          <w:lang w:val="es-ES_tradnl"/>
        </w:rPr>
        <w:t>A</w:t>
      </w:r>
      <w:proofErr w:type="spellEnd"/>
      <w:r w:rsidR="006C3BA8">
        <w:rPr>
          <w:i/>
          <w:iCs/>
          <w:lang w:val="es-ES_tradnl"/>
        </w:rPr>
        <w:t xml:space="preserve"> |,D-</w:t>
      </w:r>
      <w:r w:rsidR="00C42FD1">
        <w:rPr>
          <w:i/>
          <w:iCs/>
          <w:lang w:val="es-ES_tradnl"/>
        </w:rPr>
        <w:t>2</w:t>
      </w:r>
      <w:r w:rsidR="006C3BA8">
        <w:rPr>
          <w:i/>
          <w:iCs/>
          <w:lang w:val="es-ES_tradnl"/>
        </w:rPr>
        <w:t>0</w:t>
      </w:r>
      <w:r w:rsidR="006C3BA8">
        <w:rPr>
          <w:i/>
          <w:iCs/>
          <w:lang w:val="de-DE"/>
        </w:rPr>
        <w:t>·</w:t>
      </w:r>
      <w:r w:rsidR="006C3BA8">
        <w:rPr>
          <w:i/>
          <w:iCs/>
          <w:lang w:val="es-ES_tradnl"/>
        </w:rPr>
        <w:t xml:space="preserve">|x- </w:t>
      </w:r>
      <w:proofErr w:type="spellStart"/>
      <w:r w:rsidR="006C3BA8">
        <w:rPr>
          <w:i/>
          <w:iCs/>
          <w:lang w:val="es-ES_tradnl"/>
        </w:rPr>
        <w:t>x</w:t>
      </w:r>
      <w:r w:rsidR="006C3BA8">
        <w:rPr>
          <w:i/>
          <w:iCs/>
          <w:vertAlign w:val="subscript"/>
          <w:lang w:val="es-ES_tradnl"/>
        </w:rPr>
        <w:t>B</w:t>
      </w:r>
      <w:proofErr w:type="spellEnd"/>
      <w:r w:rsidR="006C3BA8">
        <w:rPr>
          <w:i/>
          <w:iCs/>
          <w:lang w:val="es-ES_tradnl"/>
        </w:rPr>
        <w:t xml:space="preserve"> |}&gt;</w:t>
      </w:r>
      <w:r w:rsidR="006C3BA8">
        <w:rPr>
          <w:lang w:val="es-ES_tradnl"/>
        </w:rPr>
        <w:t xml:space="preserve">  </w:t>
      </w:r>
      <w:r w:rsidR="00C10E00">
        <w:rPr>
          <w:lang w:val="es-ES_tradnl"/>
        </w:rPr>
        <w:t xml:space="preserve">optó por el candidato del partido </w:t>
      </w:r>
      <w:r>
        <w:rPr>
          <w:lang w:val="es-ES_tradnl"/>
        </w:rPr>
        <w:t xml:space="preserve">&lt;completar&gt; por tanto, </w:t>
      </w:r>
      <w:r w:rsidR="00BE45F2">
        <w:rPr>
          <w:lang w:val="es-ES_tradnl"/>
        </w:rPr>
        <w:t>usted</w:t>
      </w:r>
      <w:r>
        <w:rPr>
          <w:lang w:val="es-ES_tradnl"/>
        </w:rPr>
        <w:t xml:space="preserve"> &lt;gan</w:t>
      </w:r>
      <w:r w:rsidR="00BE45F2">
        <w:rPr>
          <w:lang w:val="es-ES_tradnl"/>
        </w:rPr>
        <w:t>ó</w:t>
      </w:r>
      <w:r>
        <w:rPr>
          <w:lang w:val="es-ES_tradnl"/>
        </w:rPr>
        <w:t xml:space="preserve"> /perd</w:t>
      </w:r>
      <w:r w:rsidR="00C42FD1">
        <w:rPr>
          <w:lang w:val="es-ES_tradnl"/>
        </w:rPr>
        <w:t>i</w:t>
      </w:r>
      <w:r w:rsidR="00BE45F2">
        <w:rPr>
          <w:lang w:val="es-ES_tradnl"/>
        </w:rPr>
        <w:t>ó</w:t>
      </w:r>
      <w:r>
        <w:rPr>
          <w:lang w:val="es-ES_tradnl"/>
        </w:rPr>
        <w:t xml:space="preserve"> &gt; la elección, y </w:t>
      </w:r>
      <w:r w:rsidR="00BE45F2">
        <w:rPr>
          <w:lang w:val="es-ES_tradnl"/>
        </w:rPr>
        <w:t>s</w:t>
      </w:r>
      <w:r>
        <w:rPr>
          <w:lang w:val="es-ES_tradnl"/>
        </w:rPr>
        <w:t>u pago es de &lt;completar&gt; puntos. El votante ganó &lt;x&gt; puntos y el partido &lt;-i&gt; ganó &lt;x&gt; puntos.</w:t>
      </w:r>
      <w:r>
        <w:rPr>
          <w:lang w:val="es-ES_tradnl"/>
        </w:rPr>
        <w:tab/>
      </w:r>
    </w:p>
    <w:p w14:paraId="5007F944" w14:textId="77777777" w:rsidR="00295550" w:rsidRPr="003222C7" w:rsidRDefault="00556592">
      <w:pPr>
        <w:pStyle w:val="BodyA"/>
        <w:rPr>
          <w:lang w:val="es-ES"/>
        </w:rPr>
      </w:pPr>
      <w:r>
        <w:rPr>
          <w:rFonts w:ascii="Arial Unicode MS" w:hAnsi="Arial Unicode MS"/>
          <w:lang w:val="es-ES_tradnl"/>
        </w:rPr>
        <w:br w:type="page"/>
      </w:r>
    </w:p>
    <w:p w14:paraId="39092311"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lastRenderedPageBreak/>
        <w:t>Ahora Pasaremos a Otra Modalidad de Juego</w:t>
      </w:r>
    </w:p>
    <w:p w14:paraId="2E93264F" w14:textId="77777777" w:rsidR="00DB3CC4" w:rsidRDefault="00DB3CC4" w:rsidP="00DB3CC4">
      <w:pPr>
        <w:pStyle w:val="BodyB"/>
        <w:rPr>
          <w:rFonts w:ascii="Calibri" w:eastAsia="Calibri" w:hAnsi="Calibri" w:cs="Calibri"/>
        </w:rPr>
      </w:pPr>
    </w:p>
    <w:p w14:paraId="5E316416" w14:textId="77777777" w:rsidR="00DB3CC4" w:rsidRDefault="00DB3CC4" w:rsidP="00DB3CC4">
      <w:pPr>
        <w:pStyle w:val="BodyB"/>
        <w:rPr>
          <w:rFonts w:ascii="Calibri" w:eastAsia="Calibri" w:hAnsi="Calibri" w:cs="Calibri"/>
        </w:rPr>
      </w:pPr>
    </w:p>
    <w:p w14:paraId="27D99375" w14:textId="668C2AAB" w:rsidR="00DB3CC4" w:rsidRDefault="00DB3CC4" w:rsidP="00DB3CC4">
      <w:pPr>
        <w:pStyle w:val="BodyB"/>
        <w:rPr>
          <w:rFonts w:ascii="Arial Unicode MS" w:hAnsi="Arial Unicode MS"/>
        </w:rPr>
      </w:pPr>
      <w:r>
        <w:rPr>
          <w:rFonts w:ascii="Calibri" w:hAnsi="Calibri"/>
          <w:lang w:val="es-ES_tradnl"/>
        </w:rPr>
        <w:t>Ahora cambiaremos de tipo juego. En el primer tipo de juego, los partidos salían a negociar con los votantes. Ahora será al revés: los votantes saldrán a negociar con los partidos.</w:t>
      </w:r>
      <w:r>
        <w:rPr>
          <w:rFonts w:ascii="Arial Unicode MS" w:hAnsi="Arial Unicode MS"/>
        </w:rPr>
        <w:br w:type="page"/>
      </w:r>
    </w:p>
    <w:p w14:paraId="07388F9D" w14:textId="77777777" w:rsidR="00E00675" w:rsidRDefault="00E00675" w:rsidP="00E00675">
      <w:pPr>
        <w:pStyle w:val="BodyA"/>
        <w:jc w:val="center"/>
        <w:rPr>
          <w:b/>
          <w:bCs/>
          <w:lang w:val="es-ES_tradnl"/>
        </w:rPr>
      </w:pPr>
      <w:r>
        <w:rPr>
          <w:b/>
          <w:bCs/>
          <w:sz w:val="28"/>
          <w:szCs w:val="28"/>
          <w:lang w:val="es-ES_tradnl"/>
        </w:rPr>
        <w:lastRenderedPageBreak/>
        <w:t>Juego</w:t>
      </w:r>
      <w:r>
        <w:rPr>
          <w:b/>
          <w:bCs/>
          <w:lang w:val="es-ES_tradnl"/>
        </w:rPr>
        <w:t xml:space="preserve"> 2: Los Votantes Se Acercan a Negociar con los Partidos Políticos </w:t>
      </w:r>
    </w:p>
    <w:p w14:paraId="1FEA3DC6" w14:textId="77777777" w:rsidR="00E00675" w:rsidRDefault="00E00675" w:rsidP="00E00675">
      <w:pPr>
        <w:pStyle w:val="BodyA"/>
        <w:rPr>
          <w:b/>
          <w:bCs/>
          <w:lang w:val="es-ES_tradnl"/>
        </w:rPr>
      </w:pPr>
    </w:p>
    <w:p w14:paraId="78509032" w14:textId="77777777" w:rsidR="00E00675" w:rsidRDefault="00E00675" w:rsidP="00E00675">
      <w:pPr>
        <w:pStyle w:val="BodyA"/>
        <w:rPr>
          <w:lang w:val="es-ES_tradnl"/>
        </w:rPr>
      </w:pPr>
      <w:r>
        <w:rPr>
          <w:b/>
          <w:bCs/>
          <w:lang w:val="es-ES_tradnl"/>
        </w:rPr>
        <w:t>Introducción</w:t>
      </w:r>
    </w:p>
    <w:p w14:paraId="45B8C201" w14:textId="77777777" w:rsidR="00E00675" w:rsidRDefault="00E00675" w:rsidP="00E00675">
      <w:pPr>
        <w:pStyle w:val="BodyA"/>
        <w:rPr>
          <w:b/>
          <w:bCs/>
          <w:lang w:val="es-ES_tradnl"/>
        </w:rPr>
      </w:pPr>
    </w:p>
    <w:p w14:paraId="5BF7734F" w14:textId="77777777" w:rsidR="00E00675" w:rsidRPr="003222C7" w:rsidRDefault="00E00675" w:rsidP="00E00675">
      <w:pPr>
        <w:pStyle w:val="BodyA"/>
        <w:jc w:val="both"/>
        <w:rPr>
          <w:lang w:val="es-ES"/>
        </w:rPr>
      </w:pPr>
      <w:r>
        <w:rPr>
          <w:lang w:val="es-ES_tradnl"/>
        </w:rPr>
        <w:t xml:space="preserve">En el siguiente juego usted participará en una elección ficticia en la que participan votantes y dos partidos políticos. En cada ronda del juego usted podrá ser un </w:t>
      </w:r>
      <w:r w:rsidRPr="00DF3B4E">
        <w:rPr>
          <w:b/>
          <w:bCs/>
          <w:lang w:val="es-ES_tradnl"/>
        </w:rPr>
        <w:t>votante</w:t>
      </w:r>
      <w:r>
        <w:rPr>
          <w:b/>
          <w:bCs/>
          <w:lang w:val="es-ES_tradnl"/>
        </w:rPr>
        <w:t xml:space="preserve">, </w:t>
      </w:r>
      <w:r w:rsidRPr="00DF3B4E">
        <w:rPr>
          <w:b/>
          <w:bCs/>
          <w:lang w:val="es-ES_tradnl"/>
        </w:rPr>
        <w:t>partido A o partido B</w:t>
      </w:r>
      <w:r>
        <w:rPr>
          <w:lang w:val="es-ES_tradnl"/>
        </w:rPr>
        <w:t>. En cada ronda de este juego seguirá acumulando puntos para su pago final. Al terminar del estudio recibirá</w:t>
      </w:r>
      <w:r>
        <w:rPr>
          <w:lang w:val="pt-PT"/>
        </w:rPr>
        <w:t xml:space="preserve"> 5 pesos chilenos por cada 12 </w:t>
      </w:r>
      <w:proofErr w:type="spellStart"/>
      <w:r>
        <w:rPr>
          <w:lang w:val="pt-PT"/>
        </w:rPr>
        <w:t>puntos</w:t>
      </w:r>
      <w:proofErr w:type="spellEnd"/>
      <w:r>
        <w:rPr>
          <w:lang w:val="pt-PT"/>
        </w:rPr>
        <w:t xml:space="preserve"> acumulados.</w:t>
      </w:r>
    </w:p>
    <w:p w14:paraId="3F0F7A76" w14:textId="77777777" w:rsidR="00E00675" w:rsidRDefault="00E00675" w:rsidP="00E00675">
      <w:pPr>
        <w:pStyle w:val="BodyA"/>
        <w:jc w:val="both"/>
        <w:rPr>
          <w:lang w:val="es-ES_tradnl"/>
        </w:rPr>
      </w:pPr>
    </w:p>
    <w:p w14:paraId="4FD9D5C3" w14:textId="77777777" w:rsidR="00E00675" w:rsidRDefault="00E00675" w:rsidP="00E00675">
      <w:pPr>
        <w:pStyle w:val="BodyA"/>
        <w:jc w:val="both"/>
        <w:rPr>
          <w:lang w:val="es-ES_tradnl"/>
        </w:rPr>
      </w:pPr>
      <w:r w:rsidRPr="00DB3CC4">
        <w:rPr>
          <w:b/>
          <w:bCs/>
          <w:lang w:val="es-ES_tradnl"/>
        </w:rPr>
        <w:t>En este juego, los votantes podrán negociar con uno o ambos partidos</w:t>
      </w:r>
      <w:r>
        <w:rPr>
          <w:lang w:val="es-ES_tradnl"/>
        </w:rPr>
        <w:t xml:space="preserve">, y ofrecer puntos a cambio de su voto. Si el partido aceptara los puntos ofrecidos, el votante votará por ese partido. El resto de los votantes son ficticios y por lo tanto </w:t>
      </w:r>
      <w:r>
        <w:rPr>
          <w:b/>
          <w:bCs/>
          <w:lang w:val="es-ES_tradnl"/>
        </w:rPr>
        <w:t>no</w:t>
      </w:r>
      <w:r>
        <w:rPr>
          <w:lang w:val="es-ES_tradnl"/>
        </w:rPr>
        <w:t xml:space="preserve"> cambiaran su voto.</w:t>
      </w:r>
    </w:p>
    <w:p w14:paraId="72EA6BF5" w14:textId="77777777" w:rsidR="00E00675" w:rsidRDefault="00E00675" w:rsidP="00E00675">
      <w:pPr>
        <w:pStyle w:val="BodyA"/>
        <w:jc w:val="both"/>
        <w:rPr>
          <w:lang w:val="es-ES_tradnl"/>
        </w:rPr>
      </w:pPr>
    </w:p>
    <w:p w14:paraId="263C9935" w14:textId="77777777" w:rsidR="00E00675" w:rsidRDefault="00E00675" w:rsidP="00E00675">
      <w:pPr>
        <w:pStyle w:val="BodyA"/>
        <w:jc w:val="both"/>
        <w:rPr>
          <w:lang w:val="es-ES_tradnl"/>
        </w:rPr>
      </w:pPr>
      <w:del w:id="14" w:author="Hector Bahamonde" w:date="2020-09-10T19:00:00Z">
        <w:r w:rsidDel="002E33B9">
          <w:rPr>
            <w:lang w:val="es-ES_tradnl"/>
          </w:rPr>
          <w:delText>Si usted es votante, le informaremos cuantos puntos</w:delText>
        </w:r>
      </w:del>
      <w:r>
        <w:rPr>
          <w:lang w:val="es-ES_tradnl"/>
        </w:rPr>
        <w:t>Si usted es votante, le informaremos cuántos puntos ganaría cuando gana cada uno de los partidos, por qué partido votarán los otros votantes, cuántos puntos gana el partido ganador y cuál es el presupuesto que tienen los partidos para negociar con el votante. Si usted es partido político, le informaremos cuántos puntos gana el votante con el cual negociará cuando sale electo cada partido y por qué partido votarán los otros votantes.</w:t>
      </w:r>
    </w:p>
    <w:p w14:paraId="7DCE3BD3" w14:textId="77777777" w:rsidR="00E00675" w:rsidRDefault="00E00675" w:rsidP="00E00675">
      <w:pPr>
        <w:pStyle w:val="BodyA"/>
        <w:jc w:val="both"/>
        <w:rPr>
          <w:lang w:val="es-ES_tradnl"/>
        </w:rPr>
      </w:pPr>
    </w:p>
    <w:p w14:paraId="6BDA08FB" w14:textId="77777777" w:rsidR="00E00675" w:rsidRDefault="00E00675" w:rsidP="00E00675">
      <w:pPr>
        <w:pStyle w:val="BodyA"/>
        <w:jc w:val="both"/>
        <w:rPr>
          <w:lang w:val="es-ES_tradnl"/>
        </w:rPr>
      </w:pPr>
      <w:r>
        <w:rPr>
          <w:lang w:val="es-ES_tradnl"/>
        </w:rPr>
        <w:t>Le recomendamos tener a mano un lápiz y un papel, en caso de que quiera tomar nota de ciertos datos que le entregaremos.</w:t>
      </w:r>
    </w:p>
    <w:p w14:paraId="269784CA" w14:textId="77777777" w:rsidR="00E00675" w:rsidRDefault="00E00675" w:rsidP="00E00675">
      <w:pPr>
        <w:pStyle w:val="BodyA"/>
        <w:jc w:val="both"/>
        <w:rPr>
          <w:lang w:val="es-ES_tradnl"/>
        </w:rPr>
      </w:pPr>
    </w:p>
    <w:p w14:paraId="1DCDF9C0" w14:textId="77777777" w:rsidR="00E00675" w:rsidRDefault="00E00675" w:rsidP="00E00675">
      <w:pPr>
        <w:pStyle w:val="BodyA"/>
        <w:jc w:val="both"/>
        <w:rPr>
          <w:lang w:val="es-ES_tradnl"/>
        </w:rPr>
      </w:pPr>
      <w:commentRangeStart w:id="15"/>
      <w:r>
        <w:rPr>
          <w:lang w:val="es-ES_tradnl"/>
        </w:rPr>
        <w:t xml:space="preserve">Le recomendamos tener a mano un lápiz y un papel y en lo posible una calculadora, </w:t>
      </w:r>
      <w:del w:id="16" w:author="Hector Bahamonde" w:date="2020-09-10T18:51:00Z">
        <w:r w:rsidDel="00FD7106">
          <w:rPr>
            <w:lang w:val="es-ES_tradnl"/>
          </w:rPr>
          <w:delText xml:space="preserve">, en caso de que quiera tomar </w:delText>
        </w:r>
      </w:del>
      <w:r>
        <w:rPr>
          <w:lang w:val="es-ES_tradnl"/>
        </w:rPr>
        <w:t>para ir tomando nota de ciertos datos que le entregaremos.</w:t>
      </w:r>
      <w:commentRangeEnd w:id="15"/>
      <w:r>
        <w:rPr>
          <w:rStyle w:val="CommentReference"/>
          <w:rFonts w:ascii="Times New Roman" w:hAnsi="Times New Roman" w:cs="Times New Roman"/>
          <w:color w:val="auto"/>
          <w14:textOutline w14:w="0" w14:cap="rnd" w14:cmpd="sng" w14:algn="ctr">
            <w14:noFill/>
            <w14:prstDash w14:val="solid"/>
            <w14:bevel/>
          </w14:textOutline>
        </w:rPr>
        <w:commentReference w:id="15"/>
      </w:r>
    </w:p>
    <w:p w14:paraId="0CD89EC7" w14:textId="77777777" w:rsidR="00E00675" w:rsidRDefault="00E00675" w:rsidP="00DB3CC4">
      <w:pPr>
        <w:pStyle w:val="BodyB"/>
        <w:rPr>
          <w:lang w:val="es-ES_tradnl"/>
        </w:rPr>
        <w:sectPr w:rsidR="00E00675">
          <w:headerReference w:type="default" r:id="rId14"/>
          <w:pgSz w:w="12240" w:h="15840"/>
          <w:pgMar w:top="1440" w:right="1440" w:bottom="1440" w:left="1440" w:header="708" w:footer="708" w:gutter="0"/>
          <w:cols w:space="720"/>
        </w:sectPr>
      </w:pPr>
    </w:p>
    <w:p w14:paraId="2A4DD6DC" w14:textId="5FD516CD" w:rsidR="00E00675" w:rsidRPr="00E00675" w:rsidRDefault="00E00675" w:rsidP="00DB3CC4">
      <w:pPr>
        <w:pStyle w:val="BodyB"/>
        <w:rPr>
          <w:lang w:val="es-ES_tradnl"/>
        </w:rPr>
      </w:pPr>
    </w:p>
    <w:p w14:paraId="20E530CB" w14:textId="77777777" w:rsidR="00DB3CC4" w:rsidRDefault="00DB3CC4" w:rsidP="00DB3CC4">
      <w:pPr>
        <w:pStyle w:val="BodyB"/>
        <w:rPr>
          <w:rFonts w:ascii="Calibri" w:eastAsia="Calibri" w:hAnsi="Calibri" w:cs="Calibri"/>
          <w:b/>
          <w:bCs/>
          <w:lang w:val="es-ES_tradnl"/>
        </w:rPr>
      </w:pPr>
      <w:r>
        <w:rPr>
          <w:rFonts w:ascii="Calibri" w:hAnsi="Calibri"/>
          <w:b/>
          <w:bCs/>
          <w:lang w:val="es-ES_tradnl"/>
        </w:rPr>
        <w:t>Ensayo</w:t>
      </w:r>
    </w:p>
    <w:p w14:paraId="138D8D34" w14:textId="77777777" w:rsidR="00DB3CC4" w:rsidRDefault="00DB3CC4" w:rsidP="00DB3CC4">
      <w:pPr>
        <w:pStyle w:val="BodyB"/>
        <w:rPr>
          <w:rFonts w:ascii="Calibri" w:eastAsia="Calibri" w:hAnsi="Calibri" w:cs="Calibri"/>
        </w:rPr>
      </w:pPr>
    </w:p>
    <w:p w14:paraId="386EB2DF" w14:textId="5344E298" w:rsidR="00DB3CC4" w:rsidRDefault="00DB3CC4" w:rsidP="00DB3CC4">
      <w:pPr>
        <w:pStyle w:val="BodyB"/>
        <w:jc w:val="both"/>
        <w:rPr>
          <w:rFonts w:ascii="Calibri" w:hAnsi="Calibri"/>
          <w:lang w:val="es-ES_tradnl"/>
        </w:rPr>
      </w:pPr>
      <w:r>
        <w:rPr>
          <w:rFonts w:ascii="Calibri" w:hAnsi="Calibri"/>
          <w:lang w:val="es-ES_tradnl"/>
        </w:rPr>
        <w:t xml:space="preserve">Antes de </w:t>
      </w:r>
      <w:r w:rsidR="00BE45F2">
        <w:rPr>
          <w:rFonts w:ascii="Calibri" w:hAnsi="Calibri"/>
          <w:lang w:val="es-ES_tradnl"/>
        </w:rPr>
        <w:t>comenzar la segunda parte del estudio</w:t>
      </w:r>
      <w:r>
        <w:rPr>
          <w:rFonts w:ascii="Calibri" w:hAnsi="Calibri"/>
          <w:lang w:val="es-ES_tradnl"/>
        </w:rPr>
        <w:t xml:space="preserve">, haremos una sección de prueba. Nos interesa que </w:t>
      </w:r>
      <w:r w:rsidR="00BE45F2">
        <w:rPr>
          <w:rFonts w:ascii="Calibri" w:hAnsi="Calibri"/>
          <w:lang w:val="es-ES_tradnl"/>
        </w:rPr>
        <w:t>s</w:t>
      </w:r>
      <w:r>
        <w:rPr>
          <w:rFonts w:ascii="Calibri" w:hAnsi="Calibri"/>
          <w:lang w:val="es-ES_tradnl"/>
        </w:rPr>
        <w:t xml:space="preserve">e familiarice con las instrucciones y el tipo de cálculos que deberá hacer. </w:t>
      </w:r>
      <w:r w:rsidR="00BE45F2">
        <w:rPr>
          <w:rFonts w:ascii="Calibri" w:hAnsi="Calibri"/>
          <w:lang w:val="es-ES_tradnl"/>
        </w:rPr>
        <w:t>L</w:t>
      </w:r>
      <w:r>
        <w:rPr>
          <w:rFonts w:ascii="Calibri" w:hAnsi="Calibri"/>
          <w:lang w:val="es-ES_tradnl"/>
        </w:rPr>
        <w:t>e recomendamos tener una hoja de papel</w:t>
      </w:r>
      <w:ins w:id="17" w:author="Hector Bahamonde" w:date="2020-09-10T18:53:00Z">
        <w:r>
          <w:rPr>
            <w:rFonts w:ascii="Calibri" w:hAnsi="Calibri"/>
            <w:lang w:val="es-ES_tradnl"/>
          </w:rPr>
          <w:t xml:space="preserve">, </w:t>
        </w:r>
      </w:ins>
      <w:del w:id="18" w:author="Hector Bahamonde" w:date="2020-09-10T18:53:00Z">
        <w:r w:rsidDel="00FD7106">
          <w:rPr>
            <w:rFonts w:ascii="Calibri" w:hAnsi="Calibri"/>
            <w:lang w:val="es-ES_tradnl"/>
          </w:rPr>
          <w:delText xml:space="preserve"> y </w:delText>
        </w:r>
      </w:del>
      <w:r>
        <w:rPr>
          <w:rFonts w:ascii="Calibri" w:hAnsi="Calibri"/>
          <w:lang w:val="es-ES_tradnl"/>
        </w:rPr>
        <w:t>un lápiz</w:t>
      </w:r>
      <w:ins w:id="19" w:author="Hector Bahamonde" w:date="2020-09-10T18:53:00Z">
        <w:r>
          <w:rPr>
            <w:rFonts w:ascii="Calibri" w:hAnsi="Calibri"/>
            <w:lang w:val="es-ES_tradnl"/>
          </w:rPr>
          <w:t xml:space="preserve"> y en lo posible una calculadora </w:t>
        </w:r>
      </w:ins>
      <w:del w:id="20" w:author="Hector Bahamonde" w:date="2020-09-10T18:53:00Z">
        <w:r w:rsidDel="00FD7106">
          <w:rPr>
            <w:rFonts w:ascii="Calibri" w:hAnsi="Calibri"/>
            <w:lang w:val="es-ES_tradnl"/>
          </w:rPr>
          <w:delText xml:space="preserve">, para que vayas </w:delText>
        </w:r>
      </w:del>
      <w:ins w:id="21" w:author="Hector Bahamonde" w:date="2020-09-10T18:53:00Z">
        <w:r>
          <w:rPr>
            <w:rFonts w:ascii="Calibri" w:hAnsi="Calibri"/>
            <w:lang w:val="es-ES_tradnl"/>
          </w:rPr>
          <w:t xml:space="preserve">para ir </w:t>
        </w:r>
      </w:ins>
      <w:r>
        <w:rPr>
          <w:rFonts w:ascii="Calibri" w:hAnsi="Calibri"/>
          <w:lang w:val="es-ES_tradnl"/>
        </w:rPr>
        <w:t>anotando los puntos ganados o perdidos. Recuerd</w:t>
      </w:r>
      <w:r w:rsidR="00BE45F2">
        <w:rPr>
          <w:rFonts w:ascii="Calibri" w:hAnsi="Calibri"/>
          <w:lang w:val="es-ES_tradnl"/>
        </w:rPr>
        <w:t>e que</w:t>
      </w:r>
      <w:r>
        <w:rPr>
          <w:rFonts w:ascii="Calibri" w:hAnsi="Calibri"/>
          <w:lang w:val="es-ES_tradnl"/>
        </w:rPr>
        <w:t>, mientras más puntos gan</w:t>
      </w:r>
      <w:r w:rsidR="00BE45F2">
        <w:rPr>
          <w:rFonts w:ascii="Calibri" w:hAnsi="Calibri"/>
          <w:lang w:val="es-ES_tradnl"/>
        </w:rPr>
        <w:t>e</w:t>
      </w:r>
      <w:r>
        <w:rPr>
          <w:rFonts w:ascii="Calibri" w:hAnsi="Calibri"/>
          <w:lang w:val="es-ES_tradnl"/>
        </w:rPr>
        <w:t xml:space="preserve">, más dinero obtiene. </w:t>
      </w:r>
    </w:p>
    <w:p w14:paraId="2EC41A3D" w14:textId="77777777" w:rsidR="00DB3CC4" w:rsidRDefault="00DB3CC4">
      <w:pPr>
        <w:pStyle w:val="BodyA"/>
        <w:jc w:val="center"/>
        <w:rPr>
          <w:b/>
          <w:bCs/>
          <w:sz w:val="28"/>
          <w:szCs w:val="28"/>
          <w:lang w:val="pt-PT"/>
        </w:rPr>
        <w:sectPr w:rsidR="00DB3CC4">
          <w:pgSz w:w="12240" w:h="15840"/>
          <w:pgMar w:top="1440" w:right="1440" w:bottom="1440" w:left="1440" w:header="708" w:footer="708" w:gutter="0"/>
          <w:cols w:space="720"/>
        </w:sectPr>
      </w:pPr>
    </w:p>
    <w:p w14:paraId="2B721BB9" w14:textId="77777777" w:rsidR="00BE45F2" w:rsidRDefault="00BE45F2" w:rsidP="00BE45F2">
      <w:pPr>
        <w:pStyle w:val="BodyA"/>
        <w:jc w:val="center"/>
        <w:rPr>
          <w:b/>
          <w:bCs/>
          <w:lang w:val="es-ES_tradnl"/>
        </w:rPr>
      </w:pPr>
      <w:r>
        <w:rPr>
          <w:b/>
          <w:bCs/>
          <w:sz w:val="28"/>
          <w:szCs w:val="28"/>
          <w:lang w:val="es-ES_tradnl"/>
        </w:rPr>
        <w:lastRenderedPageBreak/>
        <w:t>Ensayo del Juego</w:t>
      </w:r>
      <w:r>
        <w:rPr>
          <w:b/>
          <w:bCs/>
          <w:lang w:val="es-ES_tradnl"/>
        </w:rPr>
        <w:t xml:space="preserve"> 2: Los Votantes Se Acercan a Negociar con los Partidos Políticos </w:t>
      </w:r>
    </w:p>
    <w:p w14:paraId="539E5FCC" w14:textId="77777777" w:rsidR="00BE45F2" w:rsidRDefault="00BE45F2" w:rsidP="00BE45F2">
      <w:pPr>
        <w:pStyle w:val="BodyA"/>
        <w:jc w:val="center"/>
        <w:rPr>
          <w:b/>
          <w:bCs/>
          <w:lang w:val="es-ES_tradnl"/>
        </w:rPr>
      </w:pPr>
    </w:p>
    <w:p w14:paraId="7DCDFBE8" w14:textId="77777777" w:rsidR="00BE45F2" w:rsidRDefault="00BE45F2" w:rsidP="00BE45F2">
      <w:pPr>
        <w:pStyle w:val="BodyB"/>
        <w:rPr>
          <w:rFonts w:ascii="Calibri" w:eastAsia="Calibri" w:hAnsi="Calibri" w:cs="Calibri"/>
          <w:lang w:val="es-ES_tradnl"/>
        </w:rPr>
      </w:pPr>
    </w:p>
    <w:p w14:paraId="6245FB93" w14:textId="77777777" w:rsidR="00BE45F2" w:rsidRDefault="00BE45F2" w:rsidP="00BE45F2">
      <w:pPr>
        <w:pStyle w:val="BodyB"/>
        <w:jc w:val="both"/>
        <w:rPr>
          <w:rFonts w:ascii="Calibri" w:hAnsi="Calibri"/>
          <w:lang w:val="es-ES_tradnl"/>
        </w:rPr>
      </w:pPr>
      <w:r>
        <w:rPr>
          <w:rFonts w:ascii="Calibri" w:hAnsi="Calibri"/>
          <w:lang w:val="es-ES_tradnl"/>
        </w:rPr>
        <w:t xml:space="preserve">En una votación ficticia, participan </w:t>
      </w:r>
      <w:r w:rsidRPr="00DF3B4E">
        <w:rPr>
          <w:rFonts w:ascii="Calibri" w:hAnsi="Calibri"/>
          <w:b/>
          <w:bCs/>
          <w:lang w:val="es-ES_tradnl"/>
        </w:rPr>
        <w:t>5 votantes</w:t>
      </w:r>
      <w:r>
        <w:rPr>
          <w:rFonts w:ascii="Calibri" w:hAnsi="Calibri"/>
          <w:lang w:val="es-ES_tradnl"/>
        </w:rPr>
        <w:t xml:space="preserve"> que pueden optar por el candidato del </w:t>
      </w:r>
      <w:r w:rsidRPr="00DF3B4E">
        <w:rPr>
          <w:rFonts w:ascii="Calibri" w:hAnsi="Calibri"/>
          <w:b/>
          <w:bCs/>
          <w:lang w:val="es-ES_tradnl"/>
        </w:rPr>
        <w:t>Partido A o del Partido B</w:t>
      </w:r>
      <w:r>
        <w:rPr>
          <w:rFonts w:ascii="Calibri" w:hAnsi="Calibri"/>
          <w:lang w:val="es-ES_tradnl"/>
        </w:rPr>
        <w:t>.  De los 5 votantes:</w:t>
      </w:r>
    </w:p>
    <w:p w14:paraId="31D11FD4"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818"/>
        <w:gridCol w:w="2807"/>
      </w:tblGrid>
      <w:tr w:rsidR="00BE45F2" w:rsidRPr="00C42FD1" w14:paraId="1D0E26FD" w14:textId="77777777" w:rsidTr="00044374">
        <w:trPr>
          <w:jc w:val="center"/>
        </w:trPr>
        <w:tc>
          <w:tcPr>
            <w:tcW w:w="2818" w:type="dxa"/>
          </w:tcPr>
          <w:p w14:paraId="3EBED14C" w14:textId="77777777" w:rsidR="00BE45F2" w:rsidRPr="00DF3B4E"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39701CD0" w14:textId="77777777" w:rsidR="00BE45F2" w:rsidRPr="00DF3B4E"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BE45F2" w14:paraId="3F821E6D" w14:textId="77777777" w:rsidTr="00044374">
        <w:trPr>
          <w:jc w:val="center"/>
        </w:trPr>
        <w:tc>
          <w:tcPr>
            <w:tcW w:w="2818" w:type="dxa"/>
          </w:tcPr>
          <w:p w14:paraId="42FA8011"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3 votantes</w:t>
            </w:r>
          </w:p>
        </w:tc>
        <w:tc>
          <w:tcPr>
            <w:tcW w:w="2807" w:type="dxa"/>
          </w:tcPr>
          <w:p w14:paraId="1F0FE2F2"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r>
              <w:rPr>
                <w:rFonts w:ascii="Calibri" w:hAnsi="Calibri"/>
                <w:lang w:val="es-ES_tradnl"/>
              </w:rPr>
              <w:t>2 votantes</w:t>
            </w:r>
          </w:p>
        </w:tc>
      </w:tr>
    </w:tbl>
    <w:p w14:paraId="7DD6247E" w14:textId="77777777" w:rsidR="00BE45F2" w:rsidRDefault="00BE45F2" w:rsidP="00BE45F2">
      <w:pPr>
        <w:pStyle w:val="BodyB"/>
        <w:jc w:val="both"/>
        <w:rPr>
          <w:rFonts w:ascii="Calibri" w:eastAsia="Calibri" w:hAnsi="Calibri" w:cs="Calibri"/>
          <w:lang w:val="es-ES_tradnl"/>
        </w:rPr>
      </w:pPr>
    </w:p>
    <w:p w14:paraId="1B43015E" w14:textId="77777777" w:rsidR="00BE45F2" w:rsidRDefault="00BE45F2" w:rsidP="00BE45F2">
      <w:pPr>
        <w:pStyle w:val="BodyB"/>
        <w:jc w:val="both"/>
        <w:rPr>
          <w:rFonts w:ascii="Calibri" w:hAnsi="Calibri"/>
          <w:lang w:val="es-ES_tradnl"/>
        </w:rPr>
      </w:pPr>
      <w:r w:rsidRPr="007F7095">
        <w:rPr>
          <w:rFonts w:ascii="Calibri" w:hAnsi="Calibri"/>
          <w:b/>
          <w:bCs/>
          <w:lang w:val="es-ES_tradnl"/>
        </w:rPr>
        <w:t>El partido que gane la elección obtendrá &lt;2400&gt; puntos</w:t>
      </w:r>
      <w:r>
        <w:rPr>
          <w:rFonts w:ascii="Calibri" w:hAnsi="Calibri"/>
          <w:lang w:val="es-ES_tradnl"/>
        </w:rPr>
        <w:t xml:space="preserve">. Además, </w:t>
      </w:r>
      <w:r w:rsidRPr="007F7095">
        <w:rPr>
          <w:rFonts w:ascii="Calibri" w:hAnsi="Calibri"/>
          <w:b/>
          <w:bCs/>
          <w:lang w:val="es-ES_tradnl"/>
        </w:rPr>
        <w:t>cada partido tiene &lt;1000&gt; que puede utilizar para negociar con un votante</w:t>
      </w:r>
      <w:r>
        <w:rPr>
          <w:rFonts w:ascii="Calibri" w:hAnsi="Calibri"/>
          <w:lang w:val="es-ES_tradnl"/>
        </w:rPr>
        <w:t xml:space="preserve">. </w:t>
      </w:r>
      <w:del w:id="22" w:author="Hector Bahamonde" w:date="2020-09-10T18:57:00Z">
        <w:r w:rsidDel="00C24DE9">
          <w:rPr>
            <w:rFonts w:ascii="Calibri" w:hAnsi="Calibri"/>
            <w:lang w:val="es-ES_tradnl"/>
          </w:rPr>
          <w:delText>Estos puntos serán parte de la ganancia de cada partido excepto por los puntos que ofrezca y sean aceptados por el votante</w:delText>
        </w:r>
      </w:del>
      <w:r>
        <w:rPr>
          <w:rFonts w:ascii="Calibri" w:hAnsi="Calibri"/>
          <w:lang w:val="es-ES_tradnl"/>
        </w:rPr>
        <w:t>Si el partido decide no entregar puntos al votante, el partido se queda con esos 1000 puntos. Pero si decide entregar los puntos solicitados por el votante, el partido pierde esos puntos.</w:t>
      </w:r>
    </w:p>
    <w:p w14:paraId="749835E8" w14:textId="77777777" w:rsidR="00BE45F2" w:rsidRDefault="00BE45F2" w:rsidP="00BE45F2">
      <w:pPr>
        <w:pStyle w:val="BodyB"/>
        <w:jc w:val="both"/>
        <w:rPr>
          <w:rFonts w:ascii="Calibri" w:hAnsi="Calibri"/>
          <w:lang w:val="es-ES_tradnl"/>
        </w:rPr>
      </w:pPr>
    </w:p>
    <w:p w14:paraId="2A4C5F84" w14:textId="49EEE786" w:rsidR="00532D9C" w:rsidRDefault="00532D9C" w:rsidP="00532D9C">
      <w:pPr>
        <w:pStyle w:val="BodyB"/>
        <w:jc w:val="both"/>
        <w:rPr>
          <w:rFonts w:ascii="Calibri" w:eastAsia="Calibri" w:hAnsi="Calibri" w:cs="Calibri"/>
          <w:lang w:val="es-ES_tradnl"/>
        </w:rPr>
      </w:pPr>
      <w:r>
        <w:rPr>
          <w:rFonts w:ascii="Calibri" w:hAnsi="Calibri"/>
          <w:lang w:val="es-ES_tradnl"/>
        </w:rPr>
        <w:t>POR EJEMPLO: Si un partido gana la elección, y un votante le pide 900 puntos a cambio de su voto, los que el partido decide pagar, este partido obtendrá 2400 + 100 = 2500 puntos al final de la ronda. 2400 puntos por ganar la elección y 100 puntos que no utilizó con el votante del presupuesto total de 1000 que tenía para negociar.</w:t>
      </w:r>
    </w:p>
    <w:p w14:paraId="074B6259" w14:textId="77777777" w:rsidR="00BE45F2" w:rsidRPr="00CE3F6C" w:rsidRDefault="00BE45F2" w:rsidP="00BE45F2">
      <w:pPr>
        <w:pStyle w:val="BodyB"/>
        <w:jc w:val="both"/>
        <w:rPr>
          <w:rFonts w:ascii="Calibri" w:hAnsi="Calibri"/>
          <w:lang w:val="es-ES_tradnl"/>
        </w:rPr>
      </w:pPr>
    </w:p>
    <w:p w14:paraId="7208A5D4" w14:textId="77777777" w:rsidR="00BE45F2" w:rsidRDefault="00BE45F2" w:rsidP="00BE45F2">
      <w:pPr>
        <w:pStyle w:val="BodyB"/>
        <w:jc w:val="both"/>
        <w:rPr>
          <w:rFonts w:ascii="Calibri" w:eastAsia="Calibri" w:hAnsi="Calibri" w:cs="Calibri"/>
          <w:lang w:val="es-ES_tradnl"/>
        </w:rPr>
      </w:pPr>
    </w:p>
    <w:p w14:paraId="50CEAA61" w14:textId="77777777" w:rsidR="00BE45F2" w:rsidRDefault="00BE45F2" w:rsidP="00BE45F2">
      <w:pPr>
        <w:pStyle w:val="BodyB"/>
        <w:jc w:val="both"/>
        <w:rPr>
          <w:rFonts w:ascii="Calibri" w:hAnsi="Calibri"/>
          <w:lang w:val="es-ES_tradnl"/>
        </w:rPr>
      </w:pPr>
      <w:r>
        <w:rPr>
          <w:rFonts w:ascii="Calibri" w:hAnsi="Calibri"/>
          <w:lang w:val="es-ES_tradnl"/>
        </w:rPr>
        <w:t>En este segundo tipo de juego, los votantes tendrán la oportunidad de negociar con uno o con ambos partidos. En este caso, el votante que negocia con los partidos es simpatizante del partido B. Un votante es simpatizante de un partido si gana más puntos cuando ese partido sale electo. Este votante obtendría:</w:t>
      </w:r>
    </w:p>
    <w:p w14:paraId="236B2887"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3710"/>
      </w:tblGrid>
      <w:tr w:rsidR="00BE45F2" w:rsidRPr="00C42FD1" w14:paraId="1DE7748D" w14:textId="77777777" w:rsidTr="00044374">
        <w:trPr>
          <w:jc w:val="center"/>
        </w:trPr>
        <w:tc>
          <w:tcPr>
            <w:tcW w:w="3710" w:type="dxa"/>
          </w:tcPr>
          <w:p w14:paraId="60FE7BFD"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puntos si gana el partido A</w:t>
            </w:r>
          </w:p>
        </w:tc>
      </w:tr>
      <w:tr w:rsidR="00BE45F2" w:rsidRPr="00C42FD1" w14:paraId="641F52FF" w14:textId="77777777" w:rsidTr="00044374">
        <w:trPr>
          <w:jc w:val="center"/>
        </w:trPr>
        <w:tc>
          <w:tcPr>
            <w:tcW w:w="3710" w:type="dxa"/>
          </w:tcPr>
          <w:p w14:paraId="536EFE51"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&lt;1500&gt; puntos si gana el partido B</w:t>
            </w:r>
          </w:p>
        </w:tc>
      </w:tr>
    </w:tbl>
    <w:p w14:paraId="20BFFE38" w14:textId="77777777" w:rsidR="00BE45F2" w:rsidRDefault="00BE45F2" w:rsidP="00BE45F2">
      <w:pPr>
        <w:pStyle w:val="BodyB"/>
        <w:jc w:val="both"/>
        <w:rPr>
          <w:rFonts w:ascii="Calibri" w:hAnsi="Calibri"/>
          <w:lang w:val="es-ES_tradnl"/>
        </w:rPr>
      </w:pPr>
    </w:p>
    <w:p w14:paraId="00886E4F" w14:textId="77777777" w:rsidR="00BE45F2" w:rsidRDefault="00BE45F2" w:rsidP="00BE45F2">
      <w:pPr>
        <w:pStyle w:val="BodyB"/>
        <w:jc w:val="both"/>
        <w:rPr>
          <w:rFonts w:ascii="Calibri" w:hAnsi="Calibri"/>
          <w:lang w:val="es-ES_tradnl"/>
        </w:rPr>
      </w:pPr>
    </w:p>
    <w:p w14:paraId="0CFC7683" w14:textId="77777777" w:rsidR="00BE45F2" w:rsidRDefault="00BE45F2" w:rsidP="00BE45F2">
      <w:pPr>
        <w:pStyle w:val="BodyB"/>
        <w:jc w:val="both"/>
        <w:rPr>
          <w:rFonts w:ascii="Calibri" w:hAnsi="Calibri"/>
          <w:lang w:val="es-ES_tradnl"/>
        </w:rPr>
      </w:pPr>
    </w:p>
    <w:p w14:paraId="4C5B40B4" w14:textId="77777777" w:rsidR="00BE45F2" w:rsidRDefault="00BE45F2" w:rsidP="00BE45F2">
      <w:pPr>
        <w:pStyle w:val="BodyB"/>
        <w:jc w:val="both"/>
        <w:rPr>
          <w:rFonts w:ascii="Calibri" w:hAnsi="Calibri"/>
          <w:lang w:val="es-ES_tradnl"/>
        </w:rPr>
      </w:pPr>
      <w:r>
        <w:rPr>
          <w:rFonts w:ascii="Calibri" w:hAnsi="Calibri"/>
          <w:lang w:val="es-ES_tradnl"/>
        </w:rPr>
        <w:t xml:space="preserve">pero </w:t>
      </w:r>
      <w:r w:rsidRPr="00CE3F6C">
        <w:rPr>
          <w:rFonts w:ascii="Calibri" w:hAnsi="Calibri"/>
          <w:b/>
          <w:bCs/>
          <w:lang w:val="es-ES_tradnl"/>
        </w:rPr>
        <w:t>podría cambiar su votación</w:t>
      </w:r>
      <w:r>
        <w:rPr>
          <w:rFonts w:ascii="Calibri" w:hAnsi="Calibri"/>
          <w:lang w:val="es-ES_tradnl"/>
        </w:rPr>
        <w:t xml:space="preserve"> si logra negociar con alguno de los partidos. </w:t>
      </w:r>
    </w:p>
    <w:p w14:paraId="63CE18CF" w14:textId="77777777" w:rsidR="00BE45F2" w:rsidRPr="00CE3F6C"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 xml:space="preserve">Si solicita puntos a un partido y el partido acepta, esto implica que el votante votará por ese partido. </w:t>
      </w:r>
    </w:p>
    <w:p w14:paraId="749AB66E" w14:textId="77777777" w:rsidR="00BE45F2" w:rsidRPr="00CE3F6C"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Si el votante solicita puntos a ambos partidos y ambos aceptan darle los puntos, deberá escoger sólo una oferta y votar por ese partido.</w:t>
      </w:r>
    </w:p>
    <w:p w14:paraId="6E55961D" w14:textId="77777777" w:rsidR="00BE45F2" w:rsidRDefault="00BE45F2" w:rsidP="00BE45F2">
      <w:pPr>
        <w:pStyle w:val="BodyB"/>
        <w:numPr>
          <w:ilvl w:val="0"/>
          <w:numId w:val="15"/>
        </w:numPr>
        <w:jc w:val="both"/>
        <w:rPr>
          <w:rFonts w:ascii="Calibri" w:eastAsia="Calibri" w:hAnsi="Calibri" w:cs="Calibri"/>
          <w:lang w:val="es-ES_tradnl"/>
        </w:rPr>
      </w:pPr>
      <w:r>
        <w:rPr>
          <w:rFonts w:ascii="Calibri" w:hAnsi="Calibri"/>
          <w:lang w:val="es-ES_tradnl"/>
        </w:rPr>
        <w:t>Si ningún partido acepta darle los puntos solicitados o el votante no acepta ninguna oferta, el votante optará por el partido por el cual simpatiza.</w:t>
      </w:r>
    </w:p>
    <w:p w14:paraId="646CD5FC" w14:textId="77777777" w:rsidR="00BE45F2" w:rsidRDefault="00BE45F2" w:rsidP="00BE45F2">
      <w:pPr>
        <w:pStyle w:val="BodyB"/>
        <w:jc w:val="both"/>
        <w:rPr>
          <w:rFonts w:ascii="Calibri" w:eastAsia="Calibri" w:hAnsi="Calibri" w:cs="Calibri"/>
          <w:lang w:val="es-ES_tradnl"/>
        </w:rPr>
      </w:pPr>
    </w:p>
    <w:p w14:paraId="3E5A23B3" w14:textId="77777777" w:rsidR="00BE45F2" w:rsidRDefault="00BE45F2" w:rsidP="00BE45F2">
      <w:pPr>
        <w:pStyle w:val="BodyB"/>
        <w:jc w:val="both"/>
        <w:rPr>
          <w:rFonts w:ascii="Calibri" w:hAnsi="Calibri"/>
          <w:lang w:val="es-ES_tradnl"/>
        </w:rPr>
      </w:pPr>
      <w:r>
        <w:rPr>
          <w:rFonts w:ascii="Calibri" w:hAnsi="Calibri"/>
          <w:lang w:val="es-ES_tradnl"/>
        </w:rPr>
        <w:t>El votante ha solicitado a cambio de su voto:</w:t>
      </w:r>
    </w:p>
    <w:p w14:paraId="23186D3C" w14:textId="77777777" w:rsidR="00BE45F2" w:rsidRDefault="00BE45F2" w:rsidP="00BE45F2">
      <w:pPr>
        <w:pStyle w:val="BodyB"/>
        <w:jc w:val="both"/>
        <w:rPr>
          <w:rFonts w:ascii="Calibri" w:hAnsi="Calibri"/>
          <w:lang w:val="es-ES_tradnl"/>
        </w:rPr>
      </w:pPr>
    </w:p>
    <w:tbl>
      <w:tblPr>
        <w:tblStyle w:val="TableGrid"/>
        <w:tblW w:w="0" w:type="auto"/>
        <w:jc w:val="center"/>
        <w:tblLook w:val="04A0" w:firstRow="1" w:lastRow="0" w:firstColumn="1" w:lastColumn="0" w:noHBand="0" w:noVBand="1"/>
      </w:tblPr>
      <w:tblGrid>
        <w:gridCol w:w="2246"/>
      </w:tblGrid>
      <w:tr w:rsidR="00BE45F2" w14:paraId="16B99084" w14:textId="77777777" w:rsidTr="00044374">
        <w:trPr>
          <w:jc w:val="center"/>
        </w:trPr>
        <w:tc>
          <w:tcPr>
            <w:tcW w:w="2246" w:type="dxa"/>
          </w:tcPr>
          <w:p w14:paraId="7B235D27"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al partido A</w:t>
            </w:r>
          </w:p>
        </w:tc>
      </w:tr>
      <w:tr w:rsidR="00BE45F2" w14:paraId="0EBB11CF" w14:textId="77777777" w:rsidTr="00044374">
        <w:trPr>
          <w:jc w:val="center"/>
        </w:trPr>
        <w:tc>
          <w:tcPr>
            <w:tcW w:w="2246" w:type="dxa"/>
          </w:tcPr>
          <w:p w14:paraId="67E9C86E" w14:textId="77777777" w:rsidR="00BE45F2" w:rsidRDefault="00BE45F2"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rFonts w:ascii="Calibri" w:hAnsi="Calibri"/>
                <w:lang w:val="es-ES_tradnl"/>
              </w:rPr>
              <w:t>&lt;1000&gt; al partido B</w:t>
            </w:r>
          </w:p>
        </w:tc>
      </w:tr>
    </w:tbl>
    <w:p w14:paraId="39A6F09D" w14:textId="77777777" w:rsidR="00BE45F2" w:rsidRDefault="00BE45F2" w:rsidP="00BE45F2">
      <w:pPr>
        <w:pStyle w:val="BodyB"/>
        <w:jc w:val="both"/>
        <w:rPr>
          <w:rFonts w:ascii="Calibri" w:hAnsi="Calibri"/>
          <w:lang w:val="es-ES_tradnl"/>
        </w:rPr>
      </w:pPr>
    </w:p>
    <w:p w14:paraId="54699CA3" w14:textId="77777777" w:rsidR="00BE45F2" w:rsidRDefault="00BE45F2" w:rsidP="00BE45F2">
      <w:pPr>
        <w:pStyle w:val="BodyB"/>
        <w:jc w:val="both"/>
        <w:rPr>
          <w:rFonts w:ascii="Calibri" w:hAnsi="Calibri"/>
          <w:lang w:val="es-ES_tradnl"/>
        </w:rPr>
      </w:pPr>
    </w:p>
    <w:p w14:paraId="72AAFEBD" w14:textId="77777777" w:rsidR="00BE45F2" w:rsidRDefault="00BE45F2" w:rsidP="00BE45F2">
      <w:pPr>
        <w:pStyle w:val="BodyB"/>
        <w:rPr>
          <w:rFonts w:ascii="Calibri" w:eastAsia="Calibri" w:hAnsi="Calibri" w:cs="Calibri"/>
          <w:lang w:val="es-ES_tradnl"/>
        </w:rPr>
      </w:pPr>
      <w:r w:rsidRPr="00D00B4D">
        <w:rPr>
          <w:rFonts w:ascii="Calibri" w:hAnsi="Calibri"/>
          <w:lang w:val="es-ES_tradnl"/>
        </w:rPr>
        <w:t xml:space="preserve">Si </w:t>
      </w:r>
      <w:r>
        <w:rPr>
          <w:rFonts w:ascii="Calibri" w:hAnsi="Calibri"/>
          <w:lang w:val="es-ES_tradnl"/>
        </w:rPr>
        <w:t xml:space="preserve">ambos partidos aceptan entregarle los puntos al votante, pero </w:t>
      </w:r>
      <w:r w:rsidRPr="00D00B4D">
        <w:rPr>
          <w:rFonts w:ascii="Calibri" w:hAnsi="Calibri"/>
          <w:lang w:val="es-ES_tradnl"/>
        </w:rPr>
        <w:t xml:space="preserve">el votante acepta la oferta del Partido </w:t>
      </w:r>
      <w:r>
        <w:rPr>
          <w:rFonts w:ascii="Calibri" w:hAnsi="Calibri"/>
          <w:lang w:val="es-ES_tradnl"/>
        </w:rPr>
        <w:t>B</w:t>
      </w:r>
      <w:r w:rsidRPr="00D00B4D">
        <w:rPr>
          <w:rFonts w:ascii="Calibri" w:hAnsi="Calibri"/>
          <w:lang w:val="es-ES_tradnl"/>
        </w:rPr>
        <w:t>:</w:t>
      </w:r>
    </w:p>
    <w:p w14:paraId="24FB9D96" w14:textId="77777777" w:rsidR="00BE45F2" w:rsidRDefault="00BE45F2" w:rsidP="00BE45F2">
      <w:pPr>
        <w:pStyle w:val="BodyB"/>
        <w:numPr>
          <w:ilvl w:val="0"/>
          <w:numId w:val="14"/>
        </w:numPr>
        <w:rPr>
          <w:rFonts w:ascii="Calibri" w:hAnsi="Calibri"/>
          <w:lang w:val="es-ES_tradnl"/>
        </w:rPr>
      </w:pPr>
      <w:r>
        <w:rPr>
          <w:rFonts w:ascii="Calibri" w:hAnsi="Calibri"/>
          <w:lang w:val="es-ES_tradnl"/>
        </w:rPr>
        <w:t xml:space="preserve">¿Qué partido ganó la votación?  </w:t>
      </w:r>
      <w:r w:rsidRPr="00D00B4D">
        <w:rPr>
          <w:rFonts w:ascii="Calibri" w:hAnsi="Calibri"/>
          <w:b/>
          <w:bCs/>
          <w:color w:val="FF0000"/>
          <w:lang w:val="es-ES_tradnl"/>
        </w:rPr>
        <w:t>Partido A</w:t>
      </w:r>
    </w:p>
    <w:p w14:paraId="63D93FF5"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votante? </w:t>
      </w:r>
      <w:r w:rsidRPr="00D00B4D">
        <w:rPr>
          <w:rFonts w:ascii="Calibri" w:hAnsi="Calibri"/>
          <w:b/>
          <w:bCs/>
          <w:color w:val="FF0000"/>
          <w:lang w:val="es-ES_tradnl"/>
        </w:rPr>
        <w:t>2000</w:t>
      </w:r>
    </w:p>
    <w:p w14:paraId="20778A40"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partido A? </w:t>
      </w:r>
      <w:r w:rsidRPr="00D00B4D">
        <w:rPr>
          <w:rFonts w:ascii="Calibri" w:hAnsi="Calibri"/>
          <w:b/>
          <w:bCs/>
          <w:color w:val="FF0000"/>
          <w:lang w:val="es-ES_tradnl"/>
        </w:rPr>
        <w:t>3400</w:t>
      </w:r>
    </w:p>
    <w:p w14:paraId="24FF7079" w14:textId="77777777" w:rsidR="00BE45F2" w:rsidRPr="00D00B4D" w:rsidRDefault="00BE45F2" w:rsidP="00BE45F2">
      <w:pPr>
        <w:pStyle w:val="BodyB"/>
        <w:numPr>
          <w:ilvl w:val="0"/>
          <w:numId w:val="14"/>
        </w:numPr>
        <w:rPr>
          <w:rFonts w:ascii="Calibri" w:hAnsi="Calibri"/>
          <w:b/>
          <w:bCs/>
          <w:color w:val="FF0000"/>
          <w:lang w:val="es-ES_tradnl"/>
        </w:rPr>
      </w:pPr>
      <w:r>
        <w:rPr>
          <w:rFonts w:ascii="Calibri" w:hAnsi="Calibri"/>
          <w:lang w:val="es-ES_tradnl"/>
        </w:rPr>
        <w:t xml:space="preserve">¿Cuántos puntos ganó el partido B? </w:t>
      </w:r>
      <w:r w:rsidRPr="00D00B4D">
        <w:rPr>
          <w:rFonts w:ascii="Calibri" w:hAnsi="Calibri"/>
          <w:b/>
          <w:bCs/>
          <w:color w:val="FF0000"/>
          <w:lang w:val="es-ES_tradnl"/>
        </w:rPr>
        <w:t>0</w:t>
      </w:r>
    </w:p>
    <w:p w14:paraId="768AA6C6" w14:textId="77777777" w:rsidR="00BE45F2" w:rsidRDefault="00BE45F2" w:rsidP="00BE45F2">
      <w:pPr>
        <w:pStyle w:val="BodyB"/>
        <w:rPr>
          <w:rFonts w:ascii="Calibri" w:eastAsia="Calibri" w:hAnsi="Calibri" w:cs="Calibri"/>
          <w:lang w:val="es-ES_tradnl"/>
        </w:rPr>
      </w:pPr>
    </w:p>
    <w:p w14:paraId="495ABCC8" w14:textId="09D0EA95" w:rsidR="00DB3CC4" w:rsidRPr="00BE45F2" w:rsidRDefault="00DB3CC4">
      <w:pPr>
        <w:pStyle w:val="BodyA"/>
        <w:jc w:val="center"/>
        <w:rPr>
          <w:b/>
          <w:bCs/>
          <w:sz w:val="28"/>
          <w:szCs w:val="28"/>
          <w:lang w:val="es-ES_tradnl"/>
        </w:rPr>
      </w:pPr>
    </w:p>
    <w:p w14:paraId="16515573" w14:textId="77777777" w:rsidR="00BE45F2" w:rsidRDefault="00BE45F2" w:rsidP="00DB3CC4">
      <w:pPr>
        <w:pStyle w:val="BodyA"/>
        <w:jc w:val="center"/>
        <w:rPr>
          <w:b/>
          <w:bCs/>
          <w:sz w:val="28"/>
          <w:szCs w:val="28"/>
          <w:lang w:val="es-ES_tradnl"/>
        </w:rPr>
        <w:sectPr w:rsidR="00BE45F2">
          <w:pgSz w:w="12240" w:h="15840"/>
          <w:pgMar w:top="1440" w:right="1440" w:bottom="1440" w:left="1440" w:header="708" w:footer="708" w:gutter="0"/>
          <w:cols w:space="720"/>
        </w:sectPr>
      </w:pPr>
    </w:p>
    <w:p w14:paraId="74BAB6A8" w14:textId="402CEB72" w:rsidR="00ED4707" w:rsidRDefault="00ED4707" w:rsidP="00DB3CC4">
      <w:pPr>
        <w:pStyle w:val="BodyA"/>
        <w:jc w:val="center"/>
        <w:rPr>
          <w:b/>
          <w:bCs/>
          <w:sz w:val="28"/>
          <w:szCs w:val="28"/>
          <w:lang w:val="es-ES_tradnl"/>
        </w:rPr>
      </w:pPr>
    </w:p>
    <w:p w14:paraId="39FE36DB" w14:textId="77777777" w:rsidR="00ED4707" w:rsidRDefault="00ED4707" w:rsidP="00ED4707">
      <w:pPr>
        <w:pStyle w:val="BodyB"/>
        <w:rPr>
          <w:rFonts w:ascii="Calibri" w:eastAsia="Calibri" w:hAnsi="Calibri" w:cs="Calibri"/>
          <w:b/>
          <w:bCs/>
          <w:lang w:val="es-ES_tradnl"/>
        </w:rPr>
      </w:pPr>
      <w:r>
        <w:rPr>
          <w:rFonts w:ascii="Calibri" w:hAnsi="Calibri"/>
          <w:b/>
          <w:bCs/>
          <w:lang w:val="es-ES_tradnl"/>
        </w:rPr>
        <w:t>Fin del Ensayo</w:t>
      </w:r>
    </w:p>
    <w:p w14:paraId="688B31B8" w14:textId="77777777" w:rsidR="00ED4707" w:rsidRDefault="00ED4707" w:rsidP="00ED4707">
      <w:pPr>
        <w:pStyle w:val="BodyB"/>
        <w:rPr>
          <w:rFonts w:ascii="Calibri" w:eastAsia="Calibri" w:hAnsi="Calibri" w:cs="Calibri"/>
        </w:rPr>
      </w:pPr>
    </w:p>
    <w:p w14:paraId="3EFF4898" w14:textId="6A78A115" w:rsidR="00ED4707" w:rsidRDefault="00ED4707" w:rsidP="00ED4707">
      <w:pPr>
        <w:pStyle w:val="BodyB"/>
      </w:pPr>
      <w:r>
        <w:rPr>
          <w:rFonts w:ascii="Calibri" w:hAnsi="Calibri"/>
          <w:lang w:val="es-ES_tradnl"/>
        </w:rPr>
        <w:t>En este momento el ensayo ha llegado a su fin. Desde la próxima ronda comenzaremos el juego real. Como se trataba de un ensayo, todo lo que haya ganado o perdido</w:t>
      </w:r>
      <w:r w:rsidR="00BE45F2">
        <w:rPr>
          <w:rFonts w:ascii="Calibri" w:hAnsi="Calibri"/>
          <w:lang w:val="es-ES_tradnl"/>
        </w:rPr>
        <w:t xml:space="preserve"> en la ronda de ensayo,</w:t>
      </w:r>
      <w:r>
        <w:rPr>
          <w:rFonts w:ascii="Calibri" w:hAnsi="Calibri"/>
          <w:lang w:val="es-ES_tradnl"/>
        </w:rPr>
        <w:t xml:space="preserve"> no cuenta. Sin embargo, todas las decisiones que tome de aquí en adelante </w:t>
      </w:r>
      <w:r w:rsidR="00BE45F2">
        <w:rPr>
          <w:rFonts w:ascii="Calibri" w:hAnsi="Calibri"/>
          <w:lang w:val="es-ES_tradnl"/>
        </w:rPr>
        <w:t>se seguirán sumando a lo acumulado en la primera etapa</w:t>
      </w:r>
      <w:r>
        <w:rPr>
          <w:rFonts w:ascii="Calibri" w:hAnsi="Calibri"/>
          <w:lang w:val="es-ES_tradnl"/>
        </w:rPr>
        <w:t xml:space="preserve">. Es decir, las decisiones que tome desde la siguiente pantalla impactarán en </w:t>
      </w:r>
      <w:r w:rsidR="00BE45F2">
        <w:rPr>
          <w:rFonts w:ascii="Calibri" w:hAnsi="Calibri"/>
          <w:lang w:val="es-ES_tradnl"/>
        </w:rPr>
        <w:t>s</w:t>
      </w:r>
      <w:r>
        <w:rPr>
          <w:rFonts w:ascii="Calibri" w:hAnsi="Calibri"/>
          <w:lang w:val="es-ES_tradnl"/>
        </w:rPr>
        <w:t xml:space="preserve">u pago final. </w:t>
      </w:r>
    </w:p>
    <w:p w14:paraId="671C5A84" w14:textId="77777777" w:rsidR="00ED4707" w:rsidRDefault="00ED4707" w:rsidP="00DB3CC4">
      <w:pPr>
        <w:pStyle w:val="BodyA"/>
        <w:jc w:val="center"/>
        <w:rPr>
          <w:b/>
          <w:bCs/>
          <w:sz w:val="28"/>
          <w:szCs w:val="28"/>
          <w:lang w:val="es-ES_tradnl"/>
        </w:rPr>
        <w:sectPr w:rsidR="00ED4707">
          <w:pgSz w:w="12240" w:h="15840"/>
          <w:pgMar w:top="1440" w:right="1440" w:bottom="1440" w:left="1440" w:header="708" w:footer="708" w:gutter="0"/>
          <w:cols w:space="720"/>
        </w:sectPr>
      </w:pPr>
    </w:p>
    <w:p w14:paraId="5BAD21F1" w14:textId="77777777" w:rsidR="00DB3CC4" w:rsidRPr="003222C7" w:rsidRDefault="00DB3CC4" w:rsidP="00DB3CC4">
      <w:pPr>
        <w:pStyle w:val="BodyB"/>
        <w:rPr>
          <w:rFonts w:ascii="Calibri" w:eastAsia="Calibri" w:hAnsi="Calibri" w:cs="Calibri"/>
          <w:lang w:val="es-ES_tradnl"/>
        </w:rPr>
      </w:pPr>
    </w:p>
    <w:p w14:paraId="6D7A5465" w14:textId="563E2585" w:rsidR="00295550" w:rsidRPr="00BD1FDE" w:rsidRDefault="00BE45F2">
      <w:pPr>
        <w:pStyle w:val="BodyA"/>
        <w:jc w:val="both"/>
        <w:rPr>
          <w:b/>
          <w:bCs/>
          <w:highlight w:val="yellow"/>
          <w:lang w:val="es-ES_tradnl"/>
        </w:rPr>
      </w:pPr>
      <w:r w:rsidRPr="00BD1FDE">
        <w:rPr>
          <w:b/>
          <w:bCs/>
          <w:highlight w:val="yellow"/>
          <w:lang w:val="es-ES_tradnl"/>
        </w:rPr>
        <w:t>Usted</w:t>
      </w:r>
      <w:r w:rsidR="00556592" w:rsidRPr="00BD1FDE">
        <w:rPr>
          <w:b/>
          <w:bCs/>
          <w:highlight w:val="yellow"/>
          <w:lang w:val="es-ES_tradnl"/>
        </w:rPr>
        <w:t xml:space="preserve"> Eres Votante</w:t>
      </w:r>
    </w:p>
    <w:p w14:paraId="090495E3" w14:textId="77777777" w:rsidR="00295550" w:rsidRPr="00BD1FDE" w:rsidRDefault="00295550">
      <w:pPr>
        <w:pStyle w:val="BodyA"/>
        <w:jc w:val="both"/>
        <w:rPr>
          <w:highlight w:val="yellow"/>
          <w:lang w:val="es-ES_tradnl"/>
        </w:rPr>
      </w:pPr>
    </w:p>
    <w:p w14:paraId="0FF6EE39" w14:textId="77777777" w:rsidR="00295550" w:rsidRPr="00BD1FDE" w:rsidRDefault="00556592">
      <w:pPr>
        <w:pStyle w:val="BodyA"/>
        <w:jc w:val="both"/>
        <w:rPr>
          <w:b/>
          <w:bCs/>
          <w:highlight w:val="yellow"/>
          <w:lang w:val="es-ES_tradnl"/>
        </w:rPr>
      </w:pPr>
      <w:r w:rsidRPr="00BD1FDE">
        <w:rPr>
          <w:b/>
          <w:bCs/>
          <w:highlight w:val="yellow"/>
          <w:lang w:val="es-ES_tradnl"/>
        </w:rPr>
        <w:t>PANTALLA 1</w:t>
      </w:r>
    </w:p>
    <w:p w14:paraId="0F1DC27F" w14:textId="77777777" w:rsidR="00295550" w:rsidRPr="00BD1FDE" w:rsidRDefault="00295550">
      <w:pPr>
        <w:pStyle w:val="BodyA"/>
        <w:jc w:val="both"/>
        <w:rPr>
          <w:b/>
          <w:bCs/>
          <w:highlight w:val="yellow"/>
          <w:lang w:val="es-ES_tradnl"/>
        </w:rPr>
      </w:pPr>
    </w:p>
    <w:p w14:paraId="33752C5B" w14:textId="7A52119F" w:rsidR="00A96113" w:rsidRPr="00BD1FDE" w:rsidRDefault="00A96113" w:rsidP="00A96113">
      <w:pPr>
        <w:pStyle w:val="BodyA"/>
        <w:rPr>
          <w:highlight w:val="yellow"/>
          <w:lang w:val="es-ES_tradnl"/>
        </w:rPr>
      </w:pPr>
      <w:r w:rsidRPr="00BD1FDE">
        <w:rPr>
          <w:highlight w:val="yellow"/>
          <w:lang w:val="es-ES_tradnl"/>
        </w:rPr>
        <w:t xml:space="preserve">Usted es uno de los &lt;N&gt; votantes de la elección y es </w:t>
      </w:r>
      <w:r w:rsidRPr="00BD1FDE">
        <w:rPr>
          <w:b/>
          <w:bCs/>
          <w:highlight w:val="yellow"/>
          <w:lang w:val="es-ES_tradnl"/>
        </w:rPr>
        <w:t xml:space="preserve">simpatizante del partido </w:t>
      </w:r>
      <w:r w:rsidRPr="00BD1FDE">
        <w:rPr>
          <w:b/>
          <w:bCs/>
          <w:i/>
          <w:iCs/>
          <w:highlight w:val="yellow"/>
          <w:lang w:val="es-ES_tradnl"/>
        </w:rPr>
        <w:t>&lt;</w:t>
      </w:r>
      <w:proofErr w:type="spellStart"/>
      <w:proofErr w:type="gramStart"/>
      <w:r w:rsidRPr="00BD1FDE">
        <w:rPr>
          <w:b/>
          <w:bCs/>
          <w:i/>
          <w:iCs/>
          <w:highlight w:val="yellow"/>
          <w:lang w:val="es-ES_tradnl"/>
        </w:rPr>
        <w:t>argmax</w:t>
      </w:r>
      <w:proofErr w:type="spellEnd"/>
      <w:r w:rsidRPr="00BD1FDE">
        <w:rPr>
          <w:b/>
          <w:bCs/>
          <w:i/>
          <w:iCs/>
          <w:highlight w:val="yellow"/>
          <w:lang w:val="es-ES_tradnl"/>
        </w:rPr>
        <w:t>{</w:t>
      </w:r>
      <w:proofErr w:type="gramEnd"/>
      <w:r w:rsidRPr="00BD1FDE">
        <w:rPr>
          <w:b/>
          <w:bCs/>
          <w:i/>
          <w:iCs/>
          <w:highlight w:val="yellow"/>
          <w:lang w:val="es-ES_tradnl"/>
        </w:rPr>
        <w: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A</w:t>
      </w:r>
      <w:proofErr w:type="spellEnd"/>
      <w:r w:rsidRPr="00BD1FDE">
        <w:rPr>
          <w:b/>
          <w:bCs/>
          <w:i/>
          <w:iCs/>
          <w:highlight w:val="yellow"/>
          <w:lang w:val="es-ES_tradnl"/>
        </w:rPr>
        <w:t xml:space="preserve"> |,D-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B</w:t>
      </w:r>
      <w:proofErr w:type="spellEnd"/>
      <w:r w:rsidRPr="00BD1FDE">
        <w:rPr>
          <w:b/>
          <w:bCs/>
          <w:i/>
          <w:iCs/>
          <w:highlight w:val="yellow"/>
          <w:lang w:val="es-ES_tradnl"/>
        </w:rPr>
        <w:t xml:space="preserve"> |}&gt;</w:t>
      </w:r>
      <w:r w:rsidRPr="00BD1FDE">
        <w:rPr>
          <w:highlight w:val="yellow"/>
          <w:lang w:val="es-ES_tradnl"/>
        </w:rPr>
        <w:t>. En particular, usted gana</w:t>
      </w:r>
    </w:p>
    <w:p w14:paraId="313373F4" w14:textId="77777777" w:rsidR="00A96113" w:rsidRPr="00BD1FDE" w:rsidRDefault="00A96113" w:rsidP="00A96113">
      <w:pPr>
        <w:pStyle w:val="BodyA"/>
        <w:rPr>
          <w:highlight w:val="yellow"/>
          <w:lang w:val="es-ES_tradnl"/>
        </w:rPr>
      </w:pPr>
    </w:p>
    <w:tbl>
      <w:tblPr>
        <w:tblStyle w:val="TableGrid"/>
        <w:tblW w:w="0" w:type="auto"/>
        <w:jc w:val="center"/>
        <w:tblLook w:val="04A0" w:firstRow="1" w:lastRow="0" w:firstColumn="1" w:lastColumn="0" w:noHBand="0" w:noVBand="1"/>
      </w:tblPr>
      <w:tblGrid>
        <w:gridCol w:w="4470"/>
      </w:tblGrid>
      <w:tr w:rsidR="00A96113" w:rsidRPr="00C42FD1" w14:paraId="3AF2FAAD" w14:textId="77777777" w:rsidTr="00044374">
        <w:trPr>
          <w:jc w:val="center"/>
        </w:trPr>
        <w:tc>
          <w:tcPr>
            <w:tcW w:w="4470" w:type="dxa"/>
          </w:tcPr>
          <w:p w14:paraId="1DF429C4" w14:textId="02A462C0" w:rsidR="00A96113" w:rsidRPr="00BD1FDE"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highlight w:val="yellow"/>
                <w:lang w:val="es-ES_tradnl"/>
              </w:rPr>
            </w:pPr>
            <w:r w:rsidRPr="00BD1FDE">
              <w:rPr>
                <w:b/>
                <w:bCs/>
                <w:i/>
                <w:iCs/>
                <w:highlight w:val="yellow"/>
                <w:lang w:val="es-ES_tradnl"/>
              </w:rPr>
              <w:t>&lt;D-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A</w:t>
            </w:r>
            <w:proofErr w:type="spellEnd"/>
            <w:r w:rsidRPr="00BD1FDE">
              <w:rPr>
                <w:b/>
                <w:bCs/>
                <w:i/>
                <w:iCs/>
                <w:highlight w:val="yellow"/>
                <w:lang w:val="es-ES_tradnl"/>
              </w:rPr>
              <w:t xml:space="preserve"> |&gt; </w:t>
            </w:r>
            <w:r w:rsidRPr="00BD1FDE">
              <w:rPr>
                <w:rFonts w:ascii="Calibri" w:hAnsi="Calibri"/>
                <w:highlight w:val="yellow"/>
                <w:lang w:val="es-ES_tradnl"/>
              </w:rPr>
              <w:t>puntos si gana el partido A</w:t>
            </w:r>
          </w:p>
        </w:tc>
      </w:tr>
      <w:tr w:rsidR="00A96113" w:rsidRPr="00C42FD1" w14:paraId="6B47061D" w14:textId="77777777" w:rsidTr="00044374">
        <w:trPr>
          <w:jc w:val="center"/>
        </w:trPr>
        <w:tc>
          <w:tcPr>
            <w:tcW w:w="4470" w:type="dxa"/>
          </w:tcPr>
          <w:p w14:paraId="16879AB6" w14:textId="2ED50641" w:rsidR="00A96113" w:rsidRPr="00BD1FDE" w:rsidRDefault="00A96113"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highlight w:val="yellow"/>
                <w:lang w:val="es-ES_tradnl"/>
              </w:rPr>
            </w:pPr>
            <w:r w:rsidRPr="00BD1FDE">
              <w:rPr>
                <w:b/>
                <w:bCs/>
                <w:i/>
                <w:iCs/>
                <w:highlight w:val="yellow"/>
                <w:lang w:val="es-ES_tradnl"/>
              </w:rPr>
              <w:t>&lt;D-</w:t>
            </w:r>
            <w:r w:rsidR="00C42FD1">
              <w:rPr>
                <w:b/>
                <w:bCs/>
                <w:i/>
                <w:iCs/>
                <w:highlight w:val="yellow"/>
                <w:lang w:val="es-ES_tradnl"/>
              </w:rPr>
              <w:t>2</w:t>
            </w:r>
            <w:r w:rsidRPr="00BD1FDE">
              <w:rPr>
                <w:b/>
                <w:bCs/>
                <w:i/>
                <w:iCs/>
                <w:highlight w:val="yellow"/>
                <w:lang w:val="es-ES_tradnl"/>
              </w:rPr>
              <w:t>0</w:t>
            </w:r>
            <w:r w:rsidRPr="00BD1FDE">
              <w:rPr>
                <w:b/>
                <w:bCs/>
                <w:i/>
                <w:iCs/>
                <w:highlight w:val="yellow"/>
                <w:lang w:val="de-DE"/>
              </w:rPr>
              <w:t>·</w:t>
            </w:r>
            <w:r w:rsidRPr="00BD1FDE">
              <w:rPr>
                <w:b/>
                <w:bCs/>
                <w:i/>
                <w:iCs/>
                <w:highlight w:val="yellow"/>
                <w:lang w:val="es-ES_tradnl"/>
              </w:rPr>
              <w:t xml:space="preserve">|x- </w:t>
            </w:r>
            <w:proofErr w:type="spellStart"/>
            <w:r w:rsidRPr="00BD1FDE">
              <w:rPr>
                <w:b/>
                <w:bCs/>
                <w:i/>
                <w:iCs/>
                <w:highlight w:val="yellow"/>
                <w:lang w:val="es-ES_tradnl"/>
              </w:rPr>
              <w:t>x</w:t>
            </w:r>
            <w:r w:rsidRPr="00BD1FDE">
              <w:rPr>
                <w:b/>
                <w:bCs/>
                <w:i/>
                <w:iCs/>
                <w:highlight w:val="yellow"/>
                <w:vertAlign w:val="subscript"/>
                <w:lang w:val="es-ES_tradnl"/>
              </w:rPr>
              <w:t>B</w:t>
            </w:r>
            <w:proofErr w:type="spellEnd"/>
            <w:r w:rsidRPr="00BD1FDE">
              <w:rPr>
                <w:b/>
                <w:bCs/>
                <w:i/>
                <w:iCs/>
                <w:highlight w:val="yellow"/>
                <w:lang w:val="es-ES_tradnl"/>
              </w:rPr>
              <w:t xml:space="preserve"> |&gt; </w:t>
            </w:r>
            <w:r w:rsidRPr="00BD1FDE">
              <w:rPr>
                <w:rFonts w:ascii="Calibri" w:hAnsi="Calibri"/>
                <w:highlight w:val="yellow"/>
                <w:lang w:val="es-ES_tradnl"/>
              </w:rPr>
              <w:t>puntos si gana el partido B</w:t>
            </w:r>
          </w:p>
        </w:tc>
      </w:tr>
    </w:tbl>
    <w:p w14:paraId="1EC28A1D" w14:textId="77777777" w:rsidR="00A96113" w:rsidRPr="00BD1FDE" w:rsidRDefault="00A96113" w:rsidP="00A96113">
      <w:pPr>
        <w:pStyle w:val="BodyA"/>
        <w:jc w:val="both"/>
        <w:rPr>
          <w:highlight w:val="yellow"/>
          <w:lang w:val="es-ES_tradnl"/>
        </w:rPr>
      </w:pPr>
    </w:p>
    <w:p w14:paraId="5C4C7680" w14:textId="77777777" w:rsidR="00BD1FDE" w:rsidRPr="00BD1FDE" w:rsidRDefault="00A96113" w:rsidP="00A96113">
      <w:pPr>
        <w:pStyle w:val="BodyA"/>
        <w:jc w:val="both"/>
        <w:rPr>
          <w:highlight w:val="yellow"/>
          <w:lang w:val="es-ES_tradnl"/>
        </w:rPr>
      </w:pPr>
      <w:r w:rsidRPr="00BD1FDE">
        <w:rPr>
          <w:b/>
          <w:bCs/>
          <w:highlight w:val="yellow"/>
          <w:lang w:val="es-ES_tradnl"/>
        </w:rPr>
        <w:t>De los otros &lt;N-1&gt; votantes</w:t>
      </w:r>
      <w:r w:rsidRPr="00BD1FDE">
        <w:rPr>
          <w:highlight w:val="yellow"/>
          <w:lang w:val="es-ES_tradnl"/>
        </w:rPr>
        <w:t xml:space="preserve">, </w:t>
      </w:r>
    </w:p>
    <w:p w14:paraId="30F5D106" w14:textId="77777777" w:rsidR="00BD1FDE" w:rsidRPr="00BD1FDE" w:rsidRDefault="00BD1FDE" w:rsidP="00A96113">
      <w:pPr>
        <w:pStyle w:val="BodyA"/>
        <w:jc w:val="both"/>
        <w:rPr>
          <w:highlight w:val="yellow"/>
          <w:lang w:val="es-ES_tradnl"/>
        </w:rPr>
      </w:pPr>
    </w:p>
    <w:tbl>
      <w:tblPr>
        <w:tblStyle w:val="TableGrid"/>
        <w:tblW w:w="0" w:type="auto"/>
        <w:jc w:val="center"/>
        <w:tblLook w:val="04A0" w:firstRow="1" w:lastRow="0" w:firstColumn="1" w:lastColumn="0" w:noHBand="0" w:noVBand="1"/>
      </w:tblPr>
      <w:tblGrid>
        <w:gridCol w:w="4405"/>
      </w:tblGrid>
      <w:tr w:rsidR="00BD1FDE" w:rsidRPr="00C42FD1" w14:paraId="5DCD4359" w14:textId="77777777" w:rsidTr="00BD1FDE">
        <w:trPr>
          <w:jc w:val="center"/>
        </w:trPr>
        <w:tc>
          <w:tcPr>
            <w:tcW w:w="4405" w:type="dxa"/>
          </w:tcPr>
          <w:p w14:paraId="7A5303FF" w14:textId="1C8A9FC2" w:rsidR="00BD1FDE" w:rsidRPr="00BD1FDE" w:rsidRDefault="00BD1FDE" w:rsidP="00A9611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highlight w:val="yellow"/>
                <w:lang w:val="es-ES_tradnl"/>
              </w:rPr>
            </w:pPr>
            <w:proofErr w:type="spellStart"/>
            <w:r w:rsidRPr="00BD1FDE">
              <w:rPr>
                <w:b/>
                <w:bCs/>
                <w:highlight w:val="yellow"/>
                <w:lang w:val="es-ES_tradnl"/>
              </w:rPr>
              <w:t>n</w:t>
            </w:r>
            <w:r w:rsidRPr="00BD1FDE">
              <w:rPr>
                <w:b/>
                <w:bCs/>
                <w:highlight w:val="yellow"/>
                <w:vertAlign w:val="subscript"/>
                <w:lang w:val="es-ES_tradnl"/>
              </w:rPr>
              <w:t>A</w:t>
            </w:r>
            <w:proofErr w:type="spellEnd"/>
            <w:r w:rsidRPr="00BD1FDE">
              <w:rPr>
                <w:b/>
                <w:bCs/>
                <w:highlight w:val="yellow"/>
                <w:lang w:val="es-ES_tradnl"/>
              </w:rPr>
              <w:t xml:space="preserve"> vota</w:t>
            </w:r>
            <w:r w:rsidR="00556B13">
              <w:rPr>
                <w:b/>
                <w:bCs/>
                <w:highlight w:val="yellow"/>
                <w:lang w:val="es-ES_tradnl"/>
              </w:rPr>
              <w:t>r</w:t>
            </w:r>
            <w:r w:rsidR="00F73EFA">
              <w:rPr>
                <w:b/>
                <w:bCs/>
                <w:highlight w:val="yellow"/>
                <w:lang w:val="es-ES_tradnl"/>
              </w:rPr>
              <w:t>án</w:t>
            </w:r>
            <w:r w:rsidRPr="00BD1FDE">
              <w:rPr>
                <w:b/>
                <w:bCs/>
                <w:highlight w:val="yellow"/>
                <w:lang w:val="es-ES_tradnl"/>
              </w:rPr>
              <w:t xml:space="preserve"> por el candidato del partido A</w:t>
            </w:r>
          </w:p>
        </w:tc>
      </w:tr>
      <w:tr w:rsidR="00BD1FDE" w:rsidRPr="00C42FD1" w14:paraId="06685CDD" w14:textId="77777777" w:rsidTr="00BD1FDE">
        <w:trPr>
          <w:jc w:val="center"/>
        </w:trPr>
        <w:tc>
          <w:tcPr>
            <w:tcW w:w="4405" w:type="dxa"/>
          </w:tcPr>
          <w:p w14:paraId="269D94F6" w14:textId="4BC65BA9" w:rsidR="00BD1FDE" w:rsidRPr="00BD1FDE" w:rsidRDefault="00BD1FDE" w:rsidP="00A96113">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highlight w:val="yellow"/>
                <w:lang w:val="es-ES_tradnl"/>
              </w:rPr>
            </w:pPr>
            <w:proofErr w:type="spellStart"/>
            <w:r w:rsidRPr="00BD1FDE">
              <w:rPr>
                <w:b/>
                <w:bCs/>
                <w:highlight w:val="yellow"/>
                <w:lang w:val="es-ES_tradnl"/>
              </w:rPr>
              <w:t>n</w:t>
            </w:r>
            <w:r w:rsidRPr="00BD1FDE">
              <w:rPr>
                <w:b/>
                <w:bCs/>
                <w:highlight w:val="yellow"/>
                <w:vertAlign w:val="subscript"/>
                <w:lang w:val="es-ES_tradnl"/>
              </w:rPr>
              <w:t>B</w:t>
            </w:r>
            <w:proofErr w:type="spellEnd"/>
            <w:r w:rsidRPr="00BD1FDE">
              <w:rPr>
                <w:b/>
                <w:bCs/>
                <w:highlight w:val="yellow"/>
                <w:lang w:val="es-ES_tradnl"/>
              </w:rPr>
              <w:t xml:space="preserve"> votarán por el candidato del partido B</w:t>
            </w:r>
          </w:p>
        </w:tc>
      </w:tr>
    </w:tbl>
    <w:p w14:paraId="509BDB5F" w14:textId="77777777" w:rsidR="00BD1FDE" w:rsidRPr="00BD1FDE" w:rsidRDefault="00BD1FDE" w:rsidP="00A96113">
      <w:pPr>
        <w:pStyle w:val="BodyA"/>
        <w:jc w:val="both"/>
        <w:rPr>
          <w:highlight w:val="yellow"/>
          <w:lang w:val="es-ES_tradnl"/>
        </w:rPr>
      </w:pPr>
    </w:p>
    <w:p w14:paraId="346D7D59" w14:textId="77777777" w:rsidR="00A96113" w:rsidRPr="00BD1FDE" w:rsidRDefault="00A96113" w:rsidP="00A96113">
      <w:pPr>
        <w:pStyle w:val="BodyA"/>
        <w:jc w:val="both"/>
        <w:rPr>
          <w:highlight w:val="yellow"/>
          <w:lang w:val="es-ES_tradnl"/>
        </w:rPr>
      </w:pPr>
    </w:p>
    <w:p w14:paraId="676E9E6A" w14:textId="19C0359B" w:rsidR="00A96113" w:rsidRPr="00BD1FDE" w:rsidRDefault="00A96113" w:rsidP="00A96113">
      <w:pPr>
        <w:pStyle w:val="BodyA"/>
        <w:rPr>
          <w:highlight w:val="yellow"/>
          <w:lang w:val="es-ES_tradnl"/>
        </w:rPr>
      </w:pPr>
      <w:r w:rsidRPr="00BD1FDE">
        <w:rPr>
          <w:highlight w:val="yellow"/>
          <w:lang w:val="es-ES_tradnl"/>
        </w:rPr>
        <w:t xml:space="preserve">Con relación a los partidos políticos, el partido ganador obtiene 2.400 puntos, y ellos pueden darle puntos para que vote por ellos. Cada partido tiene </w:t>
      </w:r>
      <w:r w:rsidRPr="00BD1FDE">
        <w:rPr>
          <w:b/>
          <w:bCs/>
          <w:highlight w:val="yellow"/>
          <w:lang w:val="es-ES_tradnl"/>
        </w:rPr>
        <w:t xml:space="preserve">hasta </w:t>
      </w:r>
      <w:r w:rsidRPr="00BD1FDE">
        <w:rPr>
          <w:b/>
          <w:bCs/>
          <w:i/>
          <w:iCs/>
          <w:highlight w:val="yellow"/>
          <w:lang w:val="es-ES_tradnl"/>
        </w:rPr>
        <w:t>&lt;P</w:t>
      </w:r>
      <w:r w:rsidRPr="00BD1FDE">
        <w:rPr>
          <w:b/>
          <w:bCs/>
          <w:i/>
          <w:iCs/>
          <w:highlight w:val="yellow"/>
          <w:lang w:val="de-DE"/>
        </w:rPr>
        <w:t>·</w:t>
      </w:r>
      <w:r w:rsidRPr="00BD1FDE">
        <w:rPr>
          <w:b/>
          <w:bCs/>
          <w:i/>
          <w:iCs/>
          <w:highlight w:val="yellow"/>
          <w:lang w:val="es-ES_tradnl"/>
        </w:rPr>
        <w:t>E&gt;</w:t>
      </w:r>
      <w:r w:rsidRPr="00BD1FDE">
        <w:rPr>
          <w:b/>
          <w:bCs/>
          <w:highlight w:val="yellow"/>
          <w:lang w:val="es-ES_tradnl"/>
        </w:rPr>
        <w:t xml:space="preserve"> puntos para ofrecer</w:t>
      </w:r>
      <w:r w:rsidRPr="00BD1FDE">
        <w:rPr>
          <w:highlight w:val="yellow"/>
          <w:lang w:val="es-ES_tradnl"/>
        </w:rPr>
        <w:t>.</w:t>
      </w:r>
    </w:p>
    <w:p w14:paraId="7DD540C4" w14:textId="77777777" w:rsidR="00A96113" w:rsidRPr="00BD1FDE" w:rsidRDefault="00A96113" w:rsidP="00A96113">
      <w:pPr>
        <w:pStyle w:val="BodyA"/>
        <w:rPr>
          <w:highlight w:val="yellow"/>
          <w:lang w:val="es-ES_tradnl"/>
        </w:rPr>
      </w:pPr>
    </w:p>
    <w:p w14:paraId="649EF2DE" w14:textId="32FD57E7" w:rsidR="00295550" w:rsidRPr="00BD1FDE" w:rsidRDefault="00556592">
      <w:pPr>
        <w:pStyle w:val="BodyB"/>
        <w:rPr>
          <w:rFonts w:ascii="Calibri" w:eastAsia="Calibri" w:hAnsi="Calibri" w:cs="Calibri"/>
          <w:highlight w:val="yellow"/>
        </w:rPr>
      </w:pPr>
      <w:r w:rsidRPr="00BD1FDE">
        <w:rPr>
          <w:rFonts w:ascii="Calibri" w:hAnsi="Calibri"/>
          <w:highlight w:val="yellow"/>
        </w:rPr>
        <w:t xml:space="preserve">A </w:t>
      </w:r>
      <w:proofErr w:type="spellStart"/>
      <w:r w:rsidRPr="00BD1FDE">
        <w:rPr>
          <w:rFonts w:ascii="Calibri" w:hAnsi="Calibri"/>
          <w:highlight w:val="yellow"/>
        </w:rPr>
        <w:t>continuaci</w:t>
      </w:r>
      <w:r w:rsidR="00BD1FDE">
        <w:rPr>
          <w:rFonts w:ascii="Calibri" w:hAnsi="Calibri"/>
          <w:highlight w:val="yellow"/>
          <w:lang w:val="es-ES_tradnl"/>
        </w:rPr>
        <w:t>ó</w:t>
      </w:r>
      <w:r w:rsidRPr="00BD1FDE">
        <w:rPr>
          <w:rFonts w:ascii="Calibri" w:hAnsi="Calibri"/>
          <w:highlight w:val="yellow"/>
          <w:lang w:val="es-ES_tradnl"/>
        </w:rPr>
        <w:t>n</w:t>
      </w:r>
      <w:proofErr w:type="spellEnd"/>
      <w:r w:rsidRPr="00BD1FDE">
        <w:rPr>
          <w:rFonts w:ascii="Calibri" w:hAnsi="Calibri"/>
          <w:highlight w:val="yellow"/>
          <w:lang w:val="es-ES_tradnl"/>
        </w:rPr>
        <w:t>, escriba los puntos que está dispuesto a recibir para mantener</w:t>
      </w:r>
      <w:r w:rsidR="00A96113" w:rsidRPr="00BD1FDE">
        <w:rPr>
          <w:rFonts w:ascii="Calibri" w:hAnsi="Calibri"/>
          <w:highlight w:val="yellow"/>
          <w:lang w:val="es-ES_tradnl"/>
        </w:rPr>
        <w:t xml:space="preserve"> o </w:t>
      </w:r>
      <w:r w:rsidRPr="00BD1FDE">
        <w:rPr>
          <w:rFonts w:ascii="Calibri" w:hAnsi="Calibri"/>
          <w:highlight w:val="yellow"/>
          <w:lang w:val="es-ES_tradnl"/>
        </w:rPr>
        <w:t xml:space="preserve">cambiar su voto. Puede pedir distintas cantidades a cada partido. Recuerde que </w:t>
      </w:r>
      <w:r w:rsidR="00A96113" w:rsidRPr="00BD1FDE">
        <w:rPr>
          <w:rFonts w:ascii="Calibri" w:hAnsi="Calibri"/>
          <w:highlight w:val="yellow"/>
          <w:lang w:val="es-ES_tradnl"/>
        </w:rPr>
        <w:t>los partidos pueden aceptar o no entregarle estos puntos.</w:t>
      </w:r>
    </w:p>
    <w:p w14:paraId="40D82DCD" w14:textId="77777777" w:rsidR="00295550" w:rsidRPr="00BD1FDE" w:rsidRDefault="00295550">
      <w:pPr>
        <w:pStyle w:val="BodyB"/>
        <w:rPr>
          <w:rFonts w:ascii="Calibri" w:eastAsia="Calibri" w:hAnsi="Calibri" w:cs="Calibri"/>
          <w:highlight w:val="yellow"/>
        </w:rPr>
      </w:pPr>
    </w:p>
    <w:p w14:paraId="4061F4AE" w14:textId="77777777" w:rsidR="00295550" w:rsidRPr="00BD1FDE" w:rsidRDefault="00556592">
      <w:pPr>
        <w:pStyle w:val="BodyB"/>
        <w:rPr>
          <w:rFonts w:ascii="Calibri" w:eastAsia="Calibri" w:hAnsi="Calibri" w:cs="Calibri"/>
          <w:highlight w:val="yellow"/>
        </w:rPr>
      </w:pPr>
      <w:r w:rsidRPr="00BD1FDE">
        <w:rPr>
          <w:rFonts w:ascii="Calibri" w:hAnsi="Calibri"/>
          <w:highlight w:val="yellow"/>
          <w:lang w:val="es-ES_tradnl"/>
        </w:rPr>
        <w:t>¿</w:t>
      </w:r>
      <w:r w:rsidRPr="00BD1FDE">
        <w:rPr>
          <w:rFonts w:ascii="Calibri" w:hAnsi="Calibri"/>
          <w:highlight w:val="yellow"/>
        </w:rPr>
        <w:t xml:space="preserve">Está </w:t>
      </w:r>
      <w:r w:rsidRPr="00BD1FDE">
        <w:rPr>
          <w:rFonts w:ascii="Calibri" w:hAnsi="Calibri"/>
          <w:highlight w:val="yellow"/>
          <w:lang w:val="es-ES_tradnl"/>
        </w:rPr>
        <w:t xml:space="preserve">dispuesto/a </w:t>
      </w:r>
      <w:proofErr w:type="spellStart"/>
      <w:r w:rsidRPr="00BD1FDE">
        <w:rPr>
          <w:rFonts w:ascii="Calibri" w:hAnsi="Calibri"/>
          <w:highlight w:val="yellow"/>
          <w:lang w:val="es-ES_tradnl"/>
        </w:rPr>
        <w:t>a</w:t>
      </w:r>
      <w:proofErr w:type="spellEnd"/>
      <w:r w:rsidRPr="00BD1FDE">
        <w:rPr>
          <w:rFonts w:ascii="Calibri" w:hAnsi="Calibri"/>
          <w:highlight w:val="yellow"/>
          <w:lang w:val="es-ES_tradnl"/>
        </w:rPr>
        <w:t xml:space="preserve"> </w:t>
      </w:r>
      <w:r w:rsidRPr="00BD1FDE">
        <w:rPr>
          <w:rFonts w:ascii="Calibri" w:hAnsi="Calibri"/>
          <w:highlight w:val="yellow"/>
        </w:rPr>
        <w:t xml:space="preserve">negociar </w:t>
      </w:r>
      <w:r w:rsidRPr="00BD1FDE">
        <w:rPr>
          <w:rFonts w:ascii="Calibri" w:hAnsi="Calibri"/>
          <w:highlight w:val="yellow"/>
          <w:lang w:val="es-ES_tradnl"/>
        </w:rPr>
        <w:t>con</w:t>
      </w:r>
      <w:r w:rsidRPr="00BD1FDE">
        <w:rPr>
          <w:rFonts w:ascii="Calibri" w:hAnsi="Calibri"/>
          <w:highlight w:val="yellow"/>
        </w:rPr>
        <w:t xml:space="preserve"> </w:t>
      </w:r>
      <w:r w:rsidRPr="00BD1FDE">
        <w:rPr>
          <w:rFonts w:ascii="Calibri" w:hAnsi="Calibri"/>
          <w:highlight w:val="yellow"/>
          <w:lang w:val="es-ES_tradnl"/>
        </w:rPr>
        <w:t>el partido A?</w:t>
      </w:r>
    </w:p>
    <w:p w14:paraId="08F47D93" w14:textId="784A7F40" w:rsidR="00295550" w:rsidRPr="00BD1FDE" w:rsidRDefault="00556592">
      <w:pPr>
        <w:pStyle w:val="BodyB"/>
        <w:numPr>
          <w:ilvl w:val="0"/>
          <w:numId w:val="8"/>
        </w:numPr>
        <w:rPr>
          <w:rFonts w:ascii="Calibri" w:hAnsi="Calibri"/>
          <w:highlight w:val="yellow"/>
          <w:lang w:val="es-ES_tradnl"/>
        </w:rPr>
      </w:pPr>
      <w:r w:rsidRPr="00BD1FDE">
        <w:rPr>
          <w:rFonts w:ascii="Calibri" w:hAnsi="Calibri"/>
          <w:highlight w:val="yellow"/>
          <w:lang w:val="es-ES_tradnl"/>
        </w:rPr>
        <w:t>“</w:t>
      </w:r>
      <w:r w:rsidRPr="00BD1FDE">
        <w:rPr>
          <w:rFonts w:ascii="Calibri" w:hAnsi="Calibri"/>
          <w:highlight w:val="yellow"/>
        </w:rPr>
        <w:t>S</w:t>
      </w:r>
      <w:r w:rsidRPr="00BD1FDE">
        <w:rPr>
          <w:rFonts w:ascii="Calibri" w:hAnsi="Calibri"/>
          <w:highlight w:val="yellow"/>
          <w:lang w:val="es-ES_tradnl"/>
        </w:rPr>
        <w:t xml:space="preserve">í, quiero </w:t>
      </w:r>
      <w:r w:rsidRPr="00BD1FDE">
        <w:rPr>
          <w:rFonts w:ascii="Calibri" w:hAnsi="Calibri"/>
          <w:highlight w:val="yellow"/>
        </w:rPr>
        <w:t>negociar</w:t>
      </w:r>
      <w:r w:rsidRPr="00BD1FDE">
        <w:rPr>
          <w:rFonts w:ascii="Calibri" w:hAnsi="Calibri"/>
          <w:highlight w:val="yellow"/>
          <w:lang w:val="es-ES_tradnl"/>
        </w:rPr>
        <w:t xml:space="preserve"> con el partido A”. Si selecciona esta opción, complete en el recuadro por </w:t>
      </w:r>
      <w:r w:rsidRPr="00BD1FDE">
        <w:rPr>
          <w:rFonts w:ascii="Calibri" w:hAnsi="Calibri"/>
          <w:highlight w:val="yellow"/>
          <w:lang w:val="it-IT"/>
        </w:rPr>
        <w:t>cu</w:t>
      </w:r>
      <w:proofErr w:type="spellStart"/>
      <w:r w:rsidR="00BD1FDE">
        <w:rPr>
          <w:rFonts w:ascii="Calibri" w:hAnsi="Calibri"/>
          <w:highlight w:val="yellow"/>
          <w:lang w:val="es-ES_tradnl"/>
        </w:rPr>
        <w:t>á</w:t>
      </w:r>
      <w:r w:rsidRPr="00BD1FDE">
        <w:rPr>
          <w:rFonts w:ascii="Calibri" w:hAnsi="Calibri"/>
          <w:highlight w:val="yellow"/>
          <w:lang w:val="es-ES_tradnl"/>
        </w:rPr>
        <w:t>ntos</w:t>
      </w:r>
      <w:proofErr w:type="spellEnd"/>
      <w:r w:rsidRPr="00BD1FDE">
        <w:rPr>
          <w:rFonts w:ascii="Calibri" w:hAnsi="Calibri"/>
          <w:highlight w:val="yellow"/>
          <w:lang w:val="es-ES_tradnl"/>
        </w:rPr>
        <w:t xml:space="preserve"> puntos está dispuesto a </w:t>
      </w:r>
      <w:commentRangeStart w:id="23"/>
      <w:r w:rsidRPr="00BD1FDE">
        <w:rPr>
          <w:rFonts w:ascii="Calibri" w:hAnsi="Calibri"/>
          <w:highlight w:val="yellow"/>
          <w:lang w:val="es-ES_tradnl"/>
        </w:rPr>
        <w:t xml:space="preserve">&lt;cambiar/mantener&gt; </w:t>
      </w:r>
      <w:commentRangeEnd w:id="23"/>
      <w:r w:rsidR="00A96113" w:rsidRPr="00BD1FDE">
        <w:rPr>
          <w:rStyle w:val="CommentReference"/>
          <w:rFonts w:cs="Times New Roman"/>
          <w:color w:val="auto"/>
          <w:highlight w:val="yellow"/>
          <w:lang w:val="en-US"/>
          <w14:textOutline w14:w="0" w14:cap="rnd" w14:cmpd="sng" w14:algn="ctr">
            <w14:noFill/>
            <w14:prstDash w14:val="solid"/>
            <w14:bevel/>
          </w14:textOutline>
        </w:rPr>
        <w:commentReference w:id="23"/>
      </w:r>
      <w:r w:rsidRPr="00BD1FDE">
        <w:rPr>
          <w:rFonts w:ascii="Calibri" w:hAnsi="Calibri"/>
          <w:highlight w:val="yellow"/>
          <w:lang w:val="es-ES_tradnl"/>
        </w:rPr>
        <w:t>su</w:t>
      </w:r>
      <w:r w:rsidRPr="00BD1FDE">
        <w:rPr>
          <w:rFonts w:ascii="Calibri" w:hAnsi="Calibri"/>
          <w:highlight w:val="yellow"/>
        </w:rPr>
        <w:t xml:space="preserve"> </w:t>
      </w:r>
      <w:r w:rsidRPr="00BD1FDE">
        <w:rPr>
          <w:rFonts w:ascii="Calibri" w:hAnsi="Calibri"/>
          <w:highlight w:val="yellow"/>
          <w:lang w:val="it-IT"/>
        </w:rPr>
        <w:t xml:space="preserve">voto: </w:t>
      </w:r>
      <w:r w:rsidRPr="00BD1FDE">
        <w:rPr>
          <w:rFonts w:ascii="Calibri" w:hAnsi="Calibri"/>
          <w:highlight w:val="yellow"/>
          <w:lang w:val="de-DE"/>
        </w:rPr>
        <w:t>OFERT</w:t>
      </w:r>
      <w:r w:rsidRPr="00BD1FDE">
        <w:rPr>
          <w:rFonts w:ascii="Calibri" w:hAnsi="Calibri"/>
          <w:highlight w:val="yellow"/>
          <w:lang w:val="es-ES_tradnl"/>
        </w:rPr>
        <w:t>E</w:t>
      </w:r>
      <w:r w:rsidRPr="00BD1FDE">
        <w:rPr>
          <w:rFonts w:ascii="Calibri" w:hAnsi="Calibri"/>
          <w:highlight w:val="yellow"/>
          <w:lang w:val="it-IT"/>
        </w:rPr>
        <w:t xml:space="preserve"> AQUI.</w:t>
      </w:r>
    </w:p>
    <w:p w14:paraId="26821305" w14:textId="77777777" w:rsidR="00295550" w:rsidRPr="00BD1FDE" w:rsidRDefault="00556592">
      <w:pPr>
        <w:pStyle w:val="BodyB"/>
        <w:numPr>
          <w:ilvl w:val="0"/>
          <w:numId w:val="8"/>
        </w:numPr>
        <w:rPr>
          <w:rFonts w:ascii="Calibri" w:hAnsi="Calibri"/>
          <w:highlight w:val="yellow"/>
          <w:lang w:val="es-ES_tradnl"/>
        </w:rPr>
      </w:pPr>
      <w:r w:rsidRPr="00BD1FDE">
        <w:rPr>
          <w:rFonts w:ascii="Calibri" w:hAnsi="Calibri"/>
          <w:highlight w:val="yellow"/>
          <w:lang w:val="es-ES_tradnl"/>
        </w:rPr>
        <w:t>“</w:t>
      </w:r>
      <w:r w:rsidRPr="00BD1FDE">
        <w:rPr>
          <w:rFonts w:ascii="Calibri" w:hAnsi="Calibri"/>
          <w:highlight w:val="yellow"/>
        </w:rPr>
        <w:t xml:space="preserve">No, </w:t>
      </w:r>
      <w:r w:rsidRPr="00BD1FDE">
        <w:rPr>
          <w:rFonts w:ascii="Calibri" w:hAnsi="Calibri"/>
          <w:highlight w:val="yellow"/>
          <w:lang w:val="es-ES_tradnl"/>
        </w:rPr>
        <w:t>no quiero negociar con el partido A”</w:t>
      </w:r>
      <w:r w:rsidRPr="00BD1FDE">
        <w:rPr>
          <w:rFonts w:ascii="Calibri" w:hAnsi="Calibri"/>
          <w:highlight w:val="yellow"/>
        </w:rPr>
        <w:t>.</w:t>
      </w:r>
    </w:p>
    <w:p w14:paraId="67207D82" w14:textId="77777777" w:rsidR="00295550" w:rsidRPr="00BD1FDE" w:rsidRDefault="00295550">
      <w:pPr>
        <w:pStyle w:val="BodyB"/>
        <w:rPr>
          <w:rFonts w:ascii="Calibri" w:eastAsia="Calibri" w:hAnsi="Calibri" w:cs="Calibri"/>
          <w:highlight w:val="yellow"/>
        </w:rPr>
      </w:pPr>
    </w:p>
    <w:p w14:paraId="647BC422" w14:textId="77777777" w:rsidR="00295550" w:rsidRPr="00BD1FDE" w:rsidRDefault="00556592">
      <w:pPr>
        <w:pStyle w:val="BodyB"/>
        <w:rPr>
          <w:rFonts w:ascii="Calibri" w:eastAsia="Calibri" w:hAnsi="Calibri" w:cs="Calibri"/>
          <w:highlight w:val="yellow"/>
        </w:rPr>
      </w:pPr>
      <w:r w:rsidRPr="00BD1FDE">
        <w:rPr>
          <w:rFonts w:ascii="Calibri" w:hAnsi="Calibri"/>
          <w:highlight w:val="yellow"/>
          <w:lang w:val="es-ES_tradnl"/>
        </w:rPr>
        <w:t>¿</w:t>
      </w:r>
      <w:r w:rsidRPr="00BD1FDE">
        <w:rPr>
          <w:rFonts w:ascii="Calibri" w:hAnsi="Calibri"/>
          <w:highlight w:val="yellow"/>
        </w:rPr>
        <w:t xml:space="preserve">Está </w:t>
      </w:r>
      <w:r w:rsidRPr="00BD1FDE">
        <w:rPr>
          <w:rFonts w:ascii="Calibri" w:hAnsi="Calibri"/>
          <w:highlight w:val="yellow"/>
          <w:lang w:val="es-ES_tradnl"/>
        </w:rPr>
        <w:t xml:space="preserve">dispuesto/a </w:t>
      </w:r>
      <w:proofErr w:type="spellStart"/>
      <w:r w:rsidRPr="00BD1FDE">
        <w:rPr>
          <w:rFonts w:ascii="Calibri" w:hAnsi="Calibri"/>
          <w:highlight w:val="yellow"/>
          <w:lang w:val="es-ES_tradnl"/>
        </w:rPr>
        <w:t>a</w:t>
      </w:r>
      <w:proofErr w:type="spellEnd"/>
      <w:r w:rsidRPr="00BD1FDE">
        <w:rPr>
          <w:rFonts w:ascii="Calibri" w:hAnsi="Calibri"/>
          <w:highlight w:val="yellow"/>
          <w:lang w:val="es-ES_tradnl"/>
        </w:rPr>
        <w:t xml:space="preserve"> negociar con</w:t>
      </w:r>
      <w:r w:rsidRPr="00BD1FDE">
        <w:rPr>
          <w:rFonts w:ascii="Calibri" w:hAnsi="Calibri"/>
          <w:highlight w:val="yellow"/>
        </w:rPr>
        <w:t xml:space="preserve"> </w:t>
      </w:r>
      <w:r w:rsidRPr="00BD1FDE">
        <w:rPr>
          <w:rFonts w:ascii="Calibri" w:hAnsi="Calibri"/>
          <w:highlight w:val="yellow"/>
          <w:lang w:val="es-ES_tradnl"/>
        </w:rPr>
        <w:t>el partido</w:t>
      </w:r>
      <w:r w:rsidRPr="00BD1FDE">
        <w:rPr>
          <w:rFonts w:ascii="Calibri" w:hAnsi="Calibri"/>
          <w:highlight w:val="yellow"/>
          <w:lang w:val="zh-TW" w:eastAsia="zh-TW"/>
        </w:rPr>
        <w:t xml:space="preserve">  B?</w:t>
      </w:r>
    </w:p>
    <w:p w14:paraId="7B20395E" w14:textId="0DFAFDF5" w:rsidR="00295550" w:rsidRPr="00BD1FDE" w:rsidRDefault="00A96113">
      <w:pPr>
        <w:pStyle w:val="BodyB"/>
        <w:numPr>
          <w:ilvl w:val="0"/>
          <w:numId w:val="8"/>
        </w:numPr>
        <w:rPr>
          <w:rFonts w:ascii="Calibri" w:hAnsi="Calibri"/>
          <w:highlight w:val="yellow"/>
          <w:lang w:val="es-ES_tradnl"/>
        </w:rPr>
      </w:pPr>
      <w:r w:rsidRPr="00BD1FDE">
        <w:rPr>
          <w:rFonts w:ascii="Calibri" w:hAnsi="Calibri"/>
          <w:highlight w:val="yellow"/>
          <w:lang w:val="es-ES_tradnl"/>
        </w:rPr>
        <w:t>“</w:t>
      </w:r>
      <w:r w:rsidR="00556592" w:rsidRPr="00BD1FDE">
        <w:rPr>
          <w:rFonts w:ascii="Calibri" w:hAnsi="Calibri"/>
          <w:highlight w:val="yellow"/>
          <w:lang w:val="es-ES_tradnl"/>
        </w:rPr>
        <w:t>Si, quiero negociar con el partido B</w:t>
      </w:r>
      <w:r w:rsidRPr="00BD1FDE">
        <w:rPr>
          <w:rFonts w:ascii="Calibri" w:hAnsi="Calibri"/>
          <w:highlight w:val="yellow"/>
          <w:lang w:val="es-ES_tradnl"/>
        </w:rPr>
        <w:t>”</w:t>
      </w:r>
      <w:r w:rsidR="00556592" w:rsidRPr="00BD1FDE">
        <w:rPr>
          <w:rFonts w:ascii="Calibri" w:hAnsi="Calibri"/>
          <w:highlight w:val="yellow"/>
          <w:lang w:val="es-ES_tradnl"/>
        </w:rPr>
        <w:t>. Si selecciona esta opción, complet</w:t>
      </w:r>
      <w:r w:rsidRPr="00BD1FDE">
        <w:rPr>
          <w:rFonts w:ascii="Calibri" w:hAnsi="Calibri"/>
          <w:highlight w:val="yellow"/>
          <w:lang w:val="es-ES_tradnl"/>
        </w:rPr>
        <w:t>e</w:t>
      </w:r>
      <w:r w:rsidR="00556592" w:rsidRPr="00BD1FDE">
        <w:rPr>
          <w:rFonts w:ascii="Calibri" w:hAnsi="Calibri"/>
          <w:highlight w:val="yellow"/>
          <w:lang w:val="es-ES_tradnl"/>
        </w:rPr>
        <w:t xml:space="preserve"> en el recuadro por cuantos puntos est</w:t>
      </w:r>
      <w:r w:rsidRPr="00BD1FDE">
        <w:rPr>
          <w:rFonts w:ascii="Calibri" w:hAnsi="Calibri"/>
          <w:highlight w:val="yellow"/>
          <w:lang w:val="es-ES_tradnl"/>
        </w:rPr>
        <w:t>á</w:t>
      </w:r>
      <w:r w:rsidR="00556592" w:rsidRPr="00BD1FDE">
        <w:rPr>
          <w:rFonts w:ascii="Calibri" w:hAnsi="Calibri"/>
          <w:highlight w:val="yellow"/>
          <w:lang w:val="es-ES_tradnl"/>
        </w:rPr>
        <w:t xml:space="preserve"> dispuesto a &lt;cambiar/mantener&gt; </w:t>
      </w:r>
      <w:r w:rsidRPr="00BD1FDE">
        <w:rPr>
          <w:rFonts w:ascii="Calibri" w:hAnsi="Calibri"/>
          <w:highlight w:val="yellow"/>
          <w:lang w:val="es-ES_tradnl"/>
        </w:rPr>
        <w:t>s</w:t>
      </w:r>
      <w:r w:rsidR="00556592" w:rsidRPr="00BD1FDE">
        <w:rPr>
          <w:rFonts w:ascii="Calibri" w:hAnsi="Calibri"/>
          <w:highlight w:val="yellow"/>
          <w:lang w:val="es-ES_tradnl"/>
        </w:rPr>
        <w:t>u voto: OFERTA AQUI.</w:t>
      </w:r>
    </w:p>
    <w:p w14:paraId="1E45D65E" w14:textId="756710C3" w:rsidR="00295550" w:rsidRPr="00BD1FDE" w:rsidRDefault="00A96113">
      <w:pPr>
        <w:pStyle w:val="BodyB"/>
        <w:numPr>
          <w:ilvl w:val="0"/>
          <w:numId w:val="8"/>
        </w:numPr>
        <w:rPr>
          <w:rFonts w:ascii="Calibri" w:hAnsi="Calibri"/>
          <w:highlight w:val="yellow"/>
          <w:lang w:val="es-ES_tradnl"/>
        </w:rPr>
      </w:pPr>
      <w:r w:rsidRPr="00BD1FDE">
        <w:rPr>
          <w:rFonts w:ascii="Calibri" w:hAnsi="Calibri"/>
          <w:highlight w:val="yellow"/>
          <w:lang w:val="es-ES_tradnl"/>
        </w:rPr>
        <w:t>“</w:t>
      </w:r>
      <w:r w:rsidR="00556592" w:rsidRPr="00BD1FDE">
        <w:rPr>
          <w:rFonts w:ascii="Calibri" w:hAnsi="Calibri"/>
          <w:highlight w:val="yellow"/>
          <w:lang w:val="es-ES_tradnl"/>
        </w:rPr>
        <w:t>No, no quiero negociar con el partido B</w:t>
      </w:r>
      <w:r w:rsidRPr="00BD1FDE">
        <w:rPr>
          <w:rFonts w:ascii="Calibri" w:hAnsi="Calibri"/>
          <w:highlight w:val="yellow"/>
          <w:lang w:val="es-ES_tradnl"/>
        </w:rPr>
        <w:t>”</w:t>
      </w:r>
      <w:r w:rsidR="00556592" w:rsidRPr="00BD1FDE">
        <w:rPr>
          <w:rFonts w:ascii="Calibri" w:hAnsi="Calibri"/>
          <w:highlight w:val="yellow"/>
          <w:lang w:val="es-ES_tradnl"/>
        </w:rPr>
        <w:t>.</w:t>
      </w:r>
    </w:p>
    <w:p w14:paraId="783D9A81" w14:textId="77777777" w:rsidR="00295550" w:rsidRDefault="00295550">
      <w:pPr>
        <w:pStyle w:val="BodyB"/>
        <w:rPr>
          <w:rFonts w:ascii="Calibri" w:eastAsia="Calibri" w:hAnsi="Calibri" w:cs="Calibri"/>
        </w:rPr>
      </w:pPr>
    </w:p>
    <w:p w14:paraId="6E5D363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6ECB04DB" w14:textId="77777777" w:rsidR="00F308EA" w:rsidRDefault="00556592" w:rsidP="00F308EA">
      <w:pPr>
        <w:pStyle w:val="BodyA"/>
        <w:rPr>
          <w:lang w:val="es-ES_tradnl"/>
        </w:rPr>
      </w:pPr>
      <w:r>
        <w:rPr>
          <w:lang w:val="es-ES_tradnl"/>
        </w:rPr>
        <w:t>Esperando que los partidos decidan si aceptan o no su</w:t>
      </w:r>
      <w:r w:rsidRPr="00BD1FDE">
        <w:rPr>
          <w:lang w:val="es-ES"/>
        </w:rPr>
        <w:t xml:space="preserve"> oferta.</w:t>
      </w:r>
      <w:ins w:id="24" w:author="Hector Bahamonde" w:date="2020-09-10T19:01:00Z">
        <w:r w:rsidR="002E33B9" w:rsidRPr="00BD1FDE">
          <w:rPr>
            <w:lang w:val="es-ES"/>
          </w:rPr>
          <w:t xml:space="preserve"> </w:t>
        </w:r>
      </w:ins>
      <w:r w:rsidR="00F308EA">
        <w:rPr>
          <w:lang w:val="es-ES_tradnl"/>
        </w:rPr>
        <w:t>Ten presente que,</w:t>
      </w:r>
    </w:p>
    <w:p w14:paraId="7D864682" w14:textId="5BC6F0C3" w:rsidR="00F308EA" w:rsidRDefault="00F308EA" w:rsidP="00F308EA">
      <w:pPr>
        <w:pStyle w:val="BodyA"/>
        <w:numPr>
          <w:ilvl w:val="0"/>
          <w:numId w:val="2"/>
        </w:numPr>
        <w:rPr>
          <w:lang w:val="es-ES_tradnl"/>
        </w:rPr>
      </w:pPr>
      <w:r>
        <w:rPr>
          <w:lang w:val="es-ES_tradnl"/>
        </w:rPr>
        <w:t>Si usted acepta los puntos de un partido, esos puntos será</w:t>
      </w:r>
      <w:r>
        <w:rPr>
          <w:lang w:val="pt-PT"/>
        </w:rPr>
        <w:t xml:space="preserve">n para </w:t>
      </w:r>
      <w:r>
        <w:rPr>
          <w:lang w:val="es-ES_tradnl"/>
        </w:rPr>
        <w:t xml:space="preserve">usted y votará por ese candidato. </w:t>
      </w:r>
    </w:p>
    <w:p w14:paraId="30024CD5" w14:textId="2124A489" w:rsidR="00F308EA" w:rsidRDefault="00F308EA" w:rsidP="00CA3DFC">
      <w:pPr>
        <w:pStyle w:val="BodyA"/>
        <w:numPr>
          <w:ilvl w:val="0"/>
          <w:numId w:val="2"/>
        </w:numPr>
        <w:rPr>
          <w:lang w:val="es-ES_tradnl"/>
        </w:rPr>
      </w:pPr>
      <w:r>
        <w:rPr>
          <w:lang w:val="es-ES_tradnl"/>
        </w:rPr>
        <w:t xml:space="preserve">Si negoció </w:t>
      </w:r>
      <w:r w:rsidR="00CA3DFC">
        <w:rPr>
          <w:lang w:val="es-ES_tradnl"/>
        </w:rPr>
        <w:t>con</w:t>
      </w:r>
      <w:r>
        <w:rPr>
          <w:lang w:val="es-ES_tradnl"/>
        </w:rPr>
        <w:t xml:space="preserve"> ambos partidos, y ambos aceptaron entregarle esos puntos,</w:t>
      </w:r>
      <w:r w:rsidR="00CA3DFC">
        <w:rPr>
          <w:lang w:val="es-ES_tradnl"/>
        </w:rPr>
        <w:t xml:space="preserve"> recuerde que usted</w:t>
      </w:r>
      <w:r>
        <w:rPr>
          <w:lang w:val="es-ES_tradnl"/>
        </w:rPr>
        <w:t xml:space="preserve"> sólo puede aceptar una oferta.</w:t>
      </w:r>
    </w:p>
    <w:p w14:paraId="634A5C32" w14:textId="15C8F024" w:rsidR="00F308EA" w:rsidRDefault="00F308EA" w:rsidP="00F308EA">
      <w:pPr>
        <w:pStyle w:val="BodyA"/>
        <w:numPr>
          <w:ilvl w:val="0"/>
          <w:numId w:val="2"/>
        </w:numPr>
        <w:rPr>
          <w:lang w:val="es-ES_tradnl"/>
        </w:rPr>
      </w:pPr>
      <w:r>
        <w:rPr>
          <w:lang w:val="es-ES_tradnl"/>
        </w:rPr>
        <w:t>Luego de esto, se realiza la elección y ganará los puntos de acuerdo con qué</w:t>
      </w:r>
      <w:r>
        <w:rPr>
          <w:lang w:val="fr-FR"/>
        </w:rPr>
        <w:t xml:space="preserve"> </w:t>
      </w:r>
      <w:r>
        <w:rPr>
          <w:lang w:val="es-ES_tradnl"/>
        </w:rPr>
        <w:t>candidato gane la elección.</w:t>
      </w:r>
    </w:p>
    <w:p w14:paraId="495A94A3" w14:textId="6ACF2DFB" w:rsidR="00295550" w:rsidRDefault="00F308EA">
      <w:pPr>
        <w:pStyle w:val="BodyB"/>
        <w:rPr>
          <w:rFonts w:ascii="Calibri" w:eastAsia="Calibri" w:hAnsi="Calibri" w:cs="Calibri"/>
          <w:lang w:val="es-ES_tradnl"/>
        </w:rPr>
      </w:pPr>
      <w:r>
        <w:rPr>
          <w:rFonts w:ascii="Calibri" w:eastAsia="Calibri" w:hAnsi="Calibri" w:cs="Calibri"/>
          <w:lang w:val="es-ES_tradnl"/>
        </w:rPr>
        <w:t xml:space="preserve">Haga </w:t>
      </w:r>
      <w:proofErr w:type="spellStart"/>
      <w:proofErr w:type="gramStart"/>
      <w:r>
        <w:rPr>
          <w:rFonts w:ascii="Calibri" w:eastAsia="Calibri" w:hAnsi="Calibri" w:cs="Calibri"/>
          <w:lang w:val="es-ES_tradnl"/>
        </w:rPr>
        <w:t>click</w:t>
      </w:r>
      <w:proofErr w:type="spellEnd"/>
      <w:proofErr w:type="gramEnd"/>
      <w:r>
        <w:rPr>
          <w:rFonts w:ascii="Calibri" w:eastAsia="Calibri" w:hAnsi="Calibri" w:cs="Calibri"/>
          <w:lang w:val="es-ES_tradnl"/>
        </w:rPr>
        <w:t xml:space="preserve"> abajo</w:t>
      </w:r>
      <w:r w:rsidR="00CA3DFC">
        <w:rPr>
          <w:rFonts w:ascii="Calibri" w:eastAsia="Calibri" w:hAnsi="Calibri" w:cs="Calibri"/>
          <w:lang w:val="es-ES_tradnl"/>
        </w:rPr>
        <w:t>.</w:t>
      </w:r>
    </w:p>
    <w:p w14:paraId="2923DAAA" w14:textId="5F887590" w:rsidR="00CA3DFC" w:rsidRDefault="00CA3DFC">
      <w:pPr>
        <w:pStyle w:val="BodyB"/>
        <w:rPr>
          <w:rFonts w:ascii="Calibri" w:eastAsia="Calibri" w:hAnsi="Calibri" w:cs="Calibri"/>
          <w:lang w:val="es-ES_tradnl"/>
        </w:rPr>
      </w:pPr>
    </w:p>
    <w:p w14:paraId="1112EBEF" w14:textId="3B891214" w:rsidR="00CA3DFC" w:rsidRDefault="00CA3DFC">
      <w:pPr>
        <w:pStyle w:val="BodyB"/>
        <w:rPr>
          <w:rFonts w:ascii="Calibri" w:eastAsia="Calibri" w:hAnsi="Calibri" w:cs="Calibri"/>
          <w:lang w:val="es-ES_tradnl"/>
        </w:rPr>
      </w:pPr>
    </w:p>
    <w:p w14:paraId="148767D4" w14:textId="29A6EC56" w:rsidR="00CA3DFC" w:rsidRDefault="00CA3DFC">
      <w:pPr>
        <w:pStyle w:val="BodyB"/>
        <w:rPr>
          <w:rFonts w:ascii="Calibri" w:eastAsia="Calibri" w:hAnsi="Calibri" w:cs="Calibri"/>
          <w:lang w:val="es-ES_tradnl"/>
        </w:rPr>
      </w:pPr>
    </w:p>
    <w:p w14:paraId="03C55B30" w14:textId="4547FFE7" w:rsidR="00CA3DFC" w:rsidRDefault="00CA3DFC">
      <w:pPr>
        <w:pStyle w:val="BodyB"/>
        <w:rPr>
          <w:rFonts w:ascii="Calibri" w:eastAsia="Calibri" w:hAnsi="Calibri" w:cs="Calibri"/>
          <w:lang w:val="es-ES_tradnl"/>
        </w:rPr>
      </w:pPr>
    </w:p>
    <w:p w14:paraId="763114FC" w14:textId="77777777" w:rsidR="00CA3DFC" w:rsidRPr="00F308EA" w:rsidRDefault="00CA3DFC">
      <w:pPr>
        <w:pStyle w:val="BodyB"/>
        <w:rPr>
          <w:rFonts w:ascii="Calibri" w:eastAsia="Calibri" w:hAnsi="Calibri" w:cs="Calibri"/>
          <w:lang w:val="es-ES_tradnl"/>
        </w:rPr>
      </w:pPr>
    </w:p>
    <w:p w14:paraId="33051CF6" w14:textId="77777777" w:rsidR="00295550" w:rsidRDefault="00556592">
      <w:pPr>
        <w:pStyle w:val="BodyB"/>
        <w:rPr>
          <w:rFonts w:ascii="Calibri" w:eastAsia="Calibri" w:hAnsi="Calibri" w:cs="Calibri"/>
          <w:b/>
          <w:bCs/>
          <w:lang w:val="es-ES_tradnl"/>
        </w:rPr>
      </w:pPr>
      <w:r>
        <w:rPr>
          <w:rFonts w:ascii="Calibri" w:hAnsi="Calibri"/>
          <w:b/>
          <w:bCs/>
          <w:lang w:val="es-ES_tradnl"/>
        </w:rPr>
        <w:t>PANTALLA 3</w:t>
      </w:r>
    </w:p>
    <w:p w14:paraId="0F6D4AC1" w14:textId="77777777" w:rsidR="00CA3DFC" w:rsidRDefault="00CA3DFC" w:rsidP="00CA3DFC">
      <w:pPr>
        <w:pStyle w:val="BodyA"/>
        <w:jc w:val="both"/>
        <w:rPr>
          <w:lang w:val="es-ES_tradnl"/>
        </w:rPr>
      </w:pPr>
      <w:r>
        <w:rPr>
          <w:lang w:val="es-ES_tradnl"/>
        </w:rPr>
        <w:t>Recuerde que,</w:t>
      </w:r>
    </w:p>
    <w:p w14:paraId="6ED97A65" w14:textId="6A2E966C" w:rsidR="00CA3DFC" w:rsidRDefault="00CA3DFC" w:rsidP="00CA3DFC">
      <w:pPr>
        <w:pStyle w:val="ListParagraph"/>
        <w:numPr>
          <w:ilvl w:val="0"/>
          <w:numId w:val="4"/>
        </w:numPr>
        <w:rPr>
          <w:lang w:val="es-ES_tradnl"/>
        </w:rPr>
      </w:pPr>
      <w:r>
        <w:rPr>
          <w:lang w:val="es-ES_tradnl"/>
        </w:rPr>
        <w:t xml:space="preserve">Usted ganaría </w:t>
      </w:r>
      <w:r>
        <w:rPr>
          <w:i/>
          <w:iCs/>
          <w:lang w:val="es-ES_tradnl"/>
        </w:rPr>
        <w:t>&lt;D-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8395BF2" w14:textId="7E2A94CA" w:rsidR="00CA3DFC" w:rsidRDefault="00CA3DFC" w:rsidP="00CA3DFC">
      <w:pPr>
        <w:pStyle w:val="ListParagraph"/>
        <w:numPr>
          <w:ilvl w:val="0"/>
          <w:numId w:val="4"/>
        </w:numPr>
        <w:rPr>
          <w:lang w:val="es-ES_tradnl"/>
        </w:rPr>
      </w:pPr>
      <w:r>
        <w:rPr>
          <w:lang w:val="es-ES_tradnl"/>
        </w:rPr>
        <w:t xml:space="preserve">Los partidos pueden darle hasta </w:t>
      </w:r>
      <w:r>
        <w:rPr>
          <w:i/>
          <w:iCs/>
          <w:lang w:val="es-ES_tradnl"/>
        </w:rPr>
        <w:t>&lt;P·E&gt;</w:t>
      </w:r>
      <w:r>
        <w:rPr>
          <w:lang w:val="es-ES_tradnl"/>
        </w:rPr>
        <w:t xml:space="preserve"> puntos.</w:t>
      </w:r>
    </w:p>
    <w:p w14:paraId="429B0384" w14:textId="3F5D9F85" w:rsidR="00CA3DFC" w:rsidRDefault="00CA3DFC" w:rsidP="00CA3DFC">
      <w:pPr>
        <w:pStyle w:val="ListParagraph"/>
        <w:numPr>
          <w:ilvl w:val="0"/>
          <w:numId w:val="4"/>
        </w:numPr>
        <w:rPr>
          <w:lang w:val="es-ES_tradnl"/>
        </w:rPr>
      </w:pPr>
      <w:r>
        <w:rPr>
          <w:lang w:val="es-ES_tradnl"/>
        </w:rPr>
        <w:t>Si no acepta ninguna oferta será electo el candidato del partido &lt;</w:t>
      </w:r>
      <w:proofErr w:type="spellStart"/>
      <w:r>
        <w:rPr>
          <w:lang w:val="es-ES_tradnl"/>
        </w:rPr>
        <w:t>ar</w:t>
      </w:r>
      <w:r w:rsidR="00F2328F">
        <w:rPr>
          <w:lang w:val="es-ES_tradnl"/>
        </w:rPr>
        <w:t>g</w:t>
      </w:r>
      <w:r>
        <w:rPr>
          <w:lang w:val="es-ES_tradnl"/>
        </w:rPr>
        <w:t>max</w:t>
      </w:r>
      <w:proofErr w:type="spellEnd"/>
      <w:r>
        <w:rPr>
          <w:lang w:val="es-ES_tradnl"/>
        </w:rPr>
        <w:t>{</w:t>
      </w:r>
      <w:proofErr w:type="spellStart"/>
      <w:proofErr w:type="gramStart"/>
      <w:r>
        <w:rPr>
          <w:lang w:val="es-ES_tradnl"/>
        </w:rPr>
        <w:t>n</w:t>
      </w:r>
      <w:r w:rsidRPr="00CA3DFC">
        <w:rPr>
          <w:vertAlign w:val="subscript"/>
          <w:lang w:val="es-ES_tradnl"/>
        </w:rPr>
        <w:t>A</w:t>
      </w:r>
      <w:r>
        <w:rPr>
          <w:lang w:val="es-ES_tradnl"/>
        </w:rPr>
        <w:t>,n</w:t>
      </w:r>
      <w:r w:rsidRPr="00CA3DFC">
        <w:rPr>
          <w:vertAlign w:val="subscript"/>
          <w:lang w:val="es-ES_tradnl"/>
        </w:rPr>
        <w:t>B</w:t>
      </w:r>
      <w:proofErr w:type="spellEnd"/>
      <w:proofErr w:type="gramEnd"/>
      <w:r>
        <w:rPr>
          <w:lang w:val="es-ES_tradnl"/>
        </w:rPr>
        <w:t>}&gt;</w:t>
      </w:r>
    </w:p>
    <w:p w14:paraId="6634EAD9" w14:textId="77777777" w:rsidR="00295550" w:rsidRPr="00CA3DFC" w:rsidRDefault="00295550">
      <w:pPr>
        <w:pStyle w:val="BodyB"/>
        <w:rPr>
          <w:rFonts w:ascii="Calibri" w:eastAsia="Calibri" w:hAnsi="Calibri" w:cs="Calibri"/>
          <w:b/>
          <w:bCs/>
          <w:lang w:val="es-ES_tradnl"/>
        </w:rPr>
      </w:pPr>
    </w:p>
    <w:p w14:paraId="17226CBD" w14:textId="77612885" w:rsidR="00295550" w:rsidRDefault="00CA3DFC">
      <w:pPr>
        <w:pStyle w:val="BodyB"/>
        <w:rPr>
          <w:rFonts w:ascii="Calibri" w:eastAsia="Calibri" w:hAnsi="Calibri" w:cs="Calibri"/>
        </w:rPr>
      </w:pPr>
      <w:r>
        <w:rPr>
          <w:rFonts w:ascii="Calibri" w:hAnsi="Calibri"/>
          <w:lang w:val="es-ES_tradnl"/>
        </w:rPr>
        <w:t>Los partidos han decidido lo siguiente</w:t>
      </w:r>
      <w:r w:rsidR="00556592">
        <w:rPr>
          <w:rFonts w:ascii="Calibri" w:hAnsi="Calibri"/>
          <w:lang w:val="es-ES_tradnl"/>
        </w:rPr>
        <w:t>:</w:t>
      </w:r>
    </w:p>
    <w:p w14:paraId="1EB24356" w14:textId="6222AEDD" w:rsidR="00295550" w:rsidRDefault="00556592">
      <w:pPr>
        <w:pStyle w:val="BodyB"/>
        <w:numPr>
          <w:ilvl w:val="0"/>
          <w:numId w:val="11"/>
        </w:numPr>
        <w:rPr>
          <w:rFonts w:ascii="Calibri" w:hAnsi="Calibri"/>
          <w:lang w:val="es-ES_tradnl"/>
        </w:rPr>
      </w:pPr>
      <w:r>
        <w:rPr>
          <w:rFonts w:ascii="Calibri" w:hAnsi="Calibri"/>
          <w:lang w:val="es-ES_tradnl"/>
        </w:rPr>
        <w:t xml:space="preserve">El partido A </w:t>
      </w:r>
      <w:r w:rsidR="00CA3DFC">
        <w:rPr>
          <w:rFonts w:ascii="Calibri" w:hAnsi="Calibri"/>
          <w:lang w:val="es-ES_tradnl"/>
        </w:rPr>
        <w:t xml:space="preserve">ha </w:t>
      </w:r>
      <w:commentRangeStart w:id="25"/>
      <w:r w:rsidR="00CA3DFC" w:rsidRPr="00CA3DFC">
        <w:rPr>
          <w:rFonts w:ascii="Calibri" w:hAnsi="Calibri"/>
          <w:b/>
          <w:bCs/>
          <w:lang w:val="es-ES_tradnl"/>
        </w:rPr>
        <w:t xml:space="preserve">&lt;aceptado/rechazado&gt; </w:t>
      </w:r>
      <w:commentRangeEnd w:id="25"/>
      <w:r w:rsidR="00CA3DFC">
        <w:rPr>
          <w:rStyle w:val="CommentReference"/>
          <w:rFonts w:cs="Times New Roman"/>
          <w:color w:val="auto"/>
          <w:lang w:val="en-US"/>
          <w14:textOutline w14:w="0" w14:cap="rnd" w14:cmpd="sng" w14:algn="ctr">
            <w14:noFill/>
            <w14:prstDash w14:val="solid"/>
            <w14:bevel/>
          </w14:textOutline>
        </w:rPr>
        <w:commentReference w:id="25"/>
      </w:r>
      <w:r w:rsidR="00CA3DFC">
        <w:rPr>
          <w:rFonts w:ascii="Calibri" w:hAnsi="Calibri"/>
          <w:lang w:val="es-ES_tradnl"/>
        </w:rPr>
        <w:t>entregarle</w:t>
      </w:r>
      <w:r>
        <w:rPr>
          <w:rFonts w:ascii="Calibri" w:hAnsi="Calibri"/>
          <w:lang w:val="es-ES_tradnl"/>
        </w:rPr>
        <w:t xml:space="preserve"> &lt;Oferta A&gt; puntos por su</w:t>
      </w:r>
      <w:r>
        <w:rPr>
          <w:rFonts w:ascii="Calibri" w:hAnsi="Calibri"/>
          <w:lang w:val="it-IT"/>
        </w:rPr>
        <w:t xml:space="preserve"> voto.</w:t>
      </w:r>
    </w:p>
    <w:p w14:paraId="37CE0851" w14:textId="4AE2E9A7" w:rsidR="00295550" w:rsidRDefault="00556592">
      <w:pPr>
        <w:pStyle w:val="BodyB"/>
        <w:numPr>
          <w:ilvl w:val="0"/>
          <w:numId w:val="11"/>
        </w:numPr>
        <w:rPr>
          <w:rFonts w:ascii="Calibri" w:hAnsi="Calibri"/>
          <w:lang w:val="es-ES_tradnl"/>
        </w:rPr>
      </w:pPr>
      <w:r>
        <w:rPr>
          <w:rFonts w:ascii="Calibri" w:hAnsi="Calibri"/>
          <w:lang w:val="es-ES_tradnl"/>
        </w:rPr>
        <w:t xml:space="preserve">El partido B </w:t>
      </w:r>
      <w:r w:rsidR="00CA3DFC">
        <w:rPr>
          <w:rFonts w:ascii="Calibri" w:hAnsi="Calibri"/>
          <w:lang w:val="es-ES_tradnl"/>
        </w:rPr>
        <w:t xml:space="preserve">ha </w:t>
      </w:r>
      <w:commentRangeStart w:id="26"/>
      <w:r w:rsidR="00CA3DFC" w:rsidRPr="00CA3DFC">
        <w:rPr>
          <w:rFonts w:ascii="Calibri" w:hAnsi="Calibri"/>
          <w:b/>
          <w:bCs/>
          <w:lang w:val="es-ES_tradnl"/>
        </w:rPr>
        <w:t xml:space="preserve">&lt;aceptado/rechazado&gt; </w:t>
      </w:r>
      <w:commentRangeEnd w:id="26"/>
      <w:r w:rsidR="00CA3DFC">
        <w:rPr>
          <w:rStyle w:val="CommentReference"/>
          <w:rFonts w:cs="Times New Roman"/>
          <w:color w:val="auto"/>
          <w:lang w:val="en-US"/>
          <w14:textOutline w14:w="0" w14:cap="rnd" w14:cmpd="sng" w14:algn="ctr">
            <w14:noFill/>
            <w14:prstDash w14:val="solid"/>
            <w14:bevel/>
          </w14:textOutline>
        </w:rPr>
        <w:commentReference w:id="26"/>
      </w:r>
      <w:r w:rsidR="00CA3DFC">
        <w:rPr>
          <w:rFonts w:ascii="Calibri" w:hAnsi="Calibri"/>
          <w:lang w:val="es-ES_tradnl"/>
        </w:rPr>
        <w:t xml:space="preserve">entregarle </w:t>
      </w:r>
      <w:r>
        <w:rPr>
          <w:rFonts w:ascii="Calibri" w:hAnsi="Calibri"/>
          <w:lang w:val="es-ES_tradnl"/>
        </w:rPr>
        <w:t>&lt;Oferta B&gt; puntos por su</w:t>
      </w:r>
      <w:r>
        <w:rPr>
          <w:rFonts w:ascii="Calibri" w:hAnsi="Calibri"/>
          <w:lang w:val="it-IT"/>
        </w:rPr>
        <w:t xml:space="preserve"> voto.</w:t>
      </w:r>
    </w:p>
    <w:p w14:paraId="7621EF9A" w14:textId="77777777" w:rsidR="00295550" w:rsidRDefault="00295550">
      <w:pPr>
        <w:pStyle w:val="BodyB"/>
        <w:rPr>
          <w:rFonts w:ascii="Calibri" w:eastAsia="Calibri" w:hAnsi="Calibri" w:cs="Calibri"/>
        </w:rPr>
      </w:pPr>
    </w:p>
    <w:p w14:paraId="0EF1E188" w14:textId="77777777" w:rsidR="00295550" w:rsidRDefault="00556592">
      <w:pPr>
        <w:pStyle w:val="BodyB"/>
        <w:rPr>
          <w:rFonts w:ascii="Calibri" w:eastAsia="Calibri" w:hAnsi="Calibri" w:cs="Calibri"/>
        </w:rPr>
      </w:pPr>
      <w:r>
        <w:rPr>
          <w:rFonts w:ascii="Calibri" w:hAnsi="Calibri"/>
          <w:lang w:val="es-ES_tradnl"/>
        </w:rPr>
        <w:t>¿</w:t>
      </w:r>
      <w:r>
        <w:rPr>
          <w:rFonts w:ascii="Calibri" w:hAnsi="Calibri"/>
          <w:lang w:val="it-IT"/>
        </w:rPr>
        <w:t>Qu</w:t>
      </w:r>
      <w:r>
        <w:rPr>
          <w:rFonts w:ascii="Calibri" w:hAnsi="Calibri"/>
          <w:lang w:val="fr-FR"/>
        </w:rPr>
        <w:t xml:space="preserve">é </w:t>
      </w:r>
      <w:r>
        <w:rPr>
          <w:rFonts w:ascii="Calibri" w:hAnsi="Calibri"/>
          <w:lang w:val="es-ES_tradnl"/>
        </w:rPr>
        <w:t>oferta desea aceptar?</w:t>
      </w:r>
    </w:p>
    <w:p w14:paraId="7065D82C"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A.</w:t>
      </w:r>
    </w:p>
    <w:p w14:paraId="0E2311EA" w14:textId="77777777" w:rsidR="00295550" w:rsidRDefault="00556592">
      <w:pPr>
        <w:pStyle w:val="BodyB"/>
        <w:numPr>
          <w:ilvl w:val="0"/>
          <w:numId w:val="12"/>
        </w:numPr>
        <w:rPr>
          <w:rFonts w:ascii="Calibri" w:hAnsi="Calibri"/>
          <w:lang w:val="es-ES_tradnl"/>
        </w:rPr>
      </w:pPr>
      <w:r>
        <w:rPr>
          <w:rFonts w:ascii="Calibri" w:hAnsi="Calibri"/>
          <w:lang w:val="es-ES_tradnl"/>
        </w:rPr>
        <w:t>Los puntos del partido B.</w:t>
      </w:r>
    </w:p>
    <w:p w14:paraId="7272F048" w14:textId="77777777" w:rsidR="00295550" w:rsidRDefault="00556592">
      <w:pPr>
        <w:pStyle w:val="BodyB"/>
        <w:numPr>
          <w:ilvl w:val="0"/>
          <w:numId w:val="12"/>
        </w:numPr>
        <w:rPr>
          <w:rFonts w:ascii="Calibri" w:hAnsi="Calibri"/>
          <w:lang w:val="es-ES_tradnl"/>
        </w:rPr>
      </w:pPr>
      <w:r>
        <w:rPr>
          <w:rFonts w:ascii="Calibri" w:hAnsi="Calibri"/>
          <w:lang w:val="es-ES_tradnl"/>
        </w:rPr>
        <w:t>Ninguna oferta; no quiero aceptar puntos a cambio de mi voto.</w:t>
      </w:r>
    </w:p>
    <w:p w14:paraId="3E78F5CA" w14:textId="77777777" w:rsidR="00295550" w:rsidRDefault="00295550">
      <w:pPr>
        <w:pStyle w:val="BodyB"/>
        <w:rPr>
          <w:rFonts w:ascii="Calibri" w:eastAsia="Calibri" w:hAnsi="Calibri" w:cs="Calibri"/>
        </w:rPr>
      </w:pPr>
    </w:p>
    <w:p w14:paraId="417A1522" w14:textId="77777777" w:rsidR="00295550" w:rsidRDefault="00556592">
      <w:pPr>
        <w:pStyle w:val="BodyB"/>
        <w:rPr>
          <w:rFonts w:ascii="Calibri" w:eastAsia="Calibri" w:hAnsi="Calibri" w:cs="Calibri"/>
          <w:b/>
          <w:bCs/>
          <w:lang w:val="es-ES_tradnl"/>
        </w:rPr>
      </w:pPr>
      <w:r>
        <w:rPr>
          <w:rFonts w:ascii="Calibri" w:hAnsi="Calibri"/>
          <w:b/>
          <w:bCs/>
          <w:lang w:val="es-ES_tradnl"/>
        </w:rPr>
        <w:t>PANTALLA 4</w:t>
      </w:r>
    </w:p>
    <w:p w14:paraId="478CD876" w14:textId="36C4184D" w:rsidR="000C4E47" w:rsidRPr="003222C7" w:rsidRDefault="000C4E47" w:rsidP="000C4E47">
      <w:pPr>
        <w:pStyle w:val="BodyA"/>
        <w:rPr>
          <w:lang w:val="es-ES"/>
        </w:rPr>
      </w:pPr>
      <w:r>
        <w:rPr>
          <w:lang w:val="es-ES_tradnl"/>
        </w:rPr>
        <w:t>Ha salido electo el partido &lt;partido ganador&gt;. Usted ha ganado &lt;</w:t>
      </w:r>
      <w:r>
        <w:rPr>
          <w:i/>
          <w:iCs/>
          <w:lang w:val="da-DK"/>
        </w:rPr>
        <w:t xml:space="preserve"> D-</w:t>
      </w:r>
      <w:r w:rsidR="00C42FD1">
        <w:rPr>
          <w:i/>
          <w:iCs/>
          <w:lang w:val="da-DK"/>
        </w:rPr>
        <w:t>2</w:t>
      </w:r>
      <w:r>
        <w:rPr>
          <w:i/>
          <w:iCs/>
          <w:lang w:val="da-DK"/>
        </w:rPr>
        <w:t>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vertAlign w:val="superscript"/>
        </w:rPr>
        <w:footnoteReference w:id="4"/>
      </w:r>
      <w:r>
        <w:rPr>
          <w:lang w:val="es-ES_tradnl"/>
        </w:rPr>
        <w:t>&gt; puntos, &lt;</w:t>
      </w:r>
      <w:r>
        <w:rPr>
          <w:i/>
          <w:iCs/>
          <w:lang w:val="da-DK"/>
        </w:rPr>
        <w:t xml:space="preserve"> D-</w:t>
      </w:r>
      <w:r w:rsidR="00C42FD1">
        <w:rPr>
          <w:i/>
          <w:iCs/>
          <w:lang w:val="da-DK"/>
        </w:rPr>
        <w:t>2</w:t>
      </w:r>
      <w:r>
        <w:rPr>
          <w:i/>
          <w:iCs/>
          <w:lang w:val="da-DK"/>
        </w:rPr>
        <w:t>0</w:t>
      </w:r>
      <w:r>
        <w:rPr>
          <w:i/>
          <w:iCs/>
          <w:lang w:val="de-DE"/>
        </w:rPr>
        <w:t>·</w:t>
      </w:r>
      <w:r>
        <w:rPr>
          <w:i/>
          <w:iCs/>
          <w:lang w:val="es-ES_tradnl"/>
        </w:rPr>
        <w:t xml:space="preserve">|x- </w:t>
      </w:r>
      <w:proofErr w:type="spellStart"/>
      <w:r>
        <w:rPr>
          <w:i/>
          <w:iCs/>
          <w:lang w:val="es-ES_tradnl"/>
        </w:rPr>
        <w:t>x</w:t>
      </w:r>
      <w:r>
        <w:rPr>
          <w:i/>
          <w:iCs/>
          <w:vertAlign w:val="subscript"/>
          <w:lang w:val="es-ES_tradnl"/>
        </w:rPr>
        <w:t>G</w:t>
      </w:r>
      <w:proofErr w:type="spellEnd"/>
      <w:r>
        <w:rPr>
          <w:i/>
          <w:iCs/>
          <w:lang w:val="es-ES_tradnl"/>
        </w:rPr>
        <w:t xml:space="preserve"> |&gt;</w:t>
      </w:r>
      <w:r>
        <w:rPr>
          <w:lang w:val="es-ES_tradnl"/>
        </w:rPr>
        <w:t xml:space="preserve"> debido a que salió electo el partido &lt;partido ganador</w:t>
      </w:r>
      <w:proofErr w:type="gramStart"/>
      <w:r>
        <w:rPr>
          <w:lang w:val="es-ES_tradnl"/>
        </w:rPr>
        <w:t xml:space="preserve">&gt; </w:t>
      </w:r>
      <w:commentRangeStart w:id="27"/>
      <w:r>
        <w:rPr>
          <w:lang w:val="es-ES_tradnl"/>
        </w:rPr>
        <w:t xml:space="preserve"> más</w:t>
      </w:r>
      <w:proofErr w:type="gramEnd"/>
      <w:r>
        <w:rPr>
          <w:lang w:val="es-ES_tradnl"/>
        </w:rPr>
        <w:t xml:space="preserve"> &lt;</w:t>
      </w:r>
      <w:r w:rsidRPr="00E07656">
        <w:rPr>
          <w:i/>
          <w:iCs/>
          <w:lang w:val="es-ES_tradnl"/>
        </w:rPr>
        <w:t xml:space="preserve"> </w:t>
      </w:r>
      <w:r>
        <w:rPr>
          <w:i/>
          <w:iCs/>
          <w:lang w:val="es-ES_tradnl"/>
        </w:rPr>
        <w:t>I</w:t>
      </w:r>
      <w:r>
        <w:rPr>
          <w:i/>
          <w:iCs/>
          <w:vertAlign w:val="subscript"/>
          <w:lang w:val="es-ES_tradnl"/>
        </w:rPr>
        <w:t>A</w:t>
      </w:r>
      <w:r>
        <w:rPr>
          <w:i/>
          <w:iCs/>
          <w:lang w:val="de-DE"/>
        </w:rPr>
        <w:t>·</w:t>
      </w:r>
      <w:proofErr w:type="spellStart"/>
      <w:r>
        <w:rPr>
          <w:i/>
          <w:iCs/>
          <w:lang w:val="es-ES_tradnl"/>
        </w:rPr>
        <w:t>s</w:t>
      </w:r>
      <w:r>
        <w:rPr>
          <w:i/>
          <w:iCs/>
          <w:vertAlign w:val="subscript"/>
          <w:lang w:val="es-ES_tradnl"/>
        </w:rPr>
        <w:t>A</w:t>
      </w:r>
      <w:proofErr w:type="spellEnd"/>
      <w:r>
        <w:rPr>
          <w:lang w:val="es-ES_tradnl"/>
        </w:rPr>
        <w:t xml:space="preserve"> &gt; puntos que aceptó a cambio de su voto</w:t>
      </w:r>
      <w:commentRangeEnd w:id="27"/>
      <w:r>
        <w:rPr>
          <w:rStyle w:val="CommentReference"/>
          <w:rFonts w:ascii="Times New Roman" w:hAnsi="Times New Roman" w:cs="Times New Roman"/>
          <w:color w:val="auto"/>
          <w14:textOutline w14:w="0" w14:cap="rnd" w14:cmpd="sng" w14:algn="ctr">
            <w14:noFill/>
            <w14:prstDash w14:val="solid"/>
            <w14:bevel/>
          </w14:textOutline>
        </w:rPr>
        <w:commentReference w:id="27"/>
      </w:r>
      <w:r>
        <w:rPr>
          <w:vertAlign w:val="superscript"/>
          <w:lang w:val="es-ES_tradnl"/>
        </w:rPr>
        <w:footnoteReference w:id="5"/>
      </w:r>
      <w:r>
        <w:rPr>
          <w:lang w:val="es-ES_tradnl"/>
        </w:rPr>
        <w:t xml:space="preserve">. El partido A ganó &lt;x&gt; puntos y el partido B &lt;x&gt; puntos. </w:t>
      </w:r>
    </w:p>
    <w:p w14:paraId="4F53B6CF" w14:textId="77777777" w:rsidR="00295550" w:rsidRPr="000C4E47" w:rsidRDefault="00295550">
      <w:pPr>
        <w:pStyle w:val="BodyB"/>
        <w:rPr>
          <w:rFonts w:ascii="Calibri" w:eastAsia="Calibri" w:hAnsi="Calibri" w:cs="Calibri"/>
          <w:lang w:val="es-ES"/>
        </w:rPr>
      </w:pPr>
    </w:p>
    <w:p w14:paraId="599906B4" w14:textId="77777777" w:rsidR="00295550" w:rsidRDefault="00295550">
      <w:pPr>
        <w:pStyle w:val="BodyA"/>
        <w:jc w:val="both"/>
        <w:rPr>
          <w:lang w:val="es-ES_tradnl"/>
        </w:rPr>
      </w:pPr>
    </w:p>
    <w:p w14:paraId="389D93C3" w14:textId="77777777" w:rsidR="000C4E47" w:rsidRDefault="000C4E47">
      <w:pPr>
        <w:pStyle w:val="BodyA"/>
        <w:jc w:val="both"/>
        <w:rPr>
          <w:lang w:val="es-ES_tradnl"/>
        </w:rPr>
        <w:sectPr w:rsidR="000C4E47">
          <w:pgSz w:w="12240" w:h="15840"/>
          <w:pgMar w:top="1440" w:right="1440" w:bottom="1440" w:left="1440" w:header="708" w:footer="708" w:gutter="0"/>
          <w:cols w:space="720"/>
        </w:sectPr>
      </w:pPr>
    </w:p>
    <w:p w14:paraId="5EA3099F" w14:textId="1BF59D3B" w:rsidR="00295550" w:rsidRDefault="00295550">
      <w:pPr>
        <w:pStyle w:val="BodyA"/>
        <w:jc w:val="both"/>
        <w:rPr>
          <w:lang w:val="es-ES_tradnl"/>
        </w:rPr>
      </w:pPr>
    </w:p>
    <w:p w14:paraId="2FB4F79F" w14:textId="728AEFA9" w:rsidR="00295550" w:rsidRDefault="00BE45F2">
      <w:pPr>
        <w:pStyle w:val="BodyA"/>
        <w:jc w:val="both"/>
        <w:rPr>
          <w:b/>
          <w:bCs/>
          <w:lang w:val="es-ES_tradnl"/>
        </w:rPr>
      </w:pPr>
      <w:r>
        <w:rPr>
          <w:b/>
          <w:bCs/>
          <w:lang w:val="es-ES_tradnl"/>
        </w:rPr>
        <w:t>Usted</w:t>
      </w:r>
      <w:r w:rsidR="00556592">
        <w:rPr>
          <w:b/>
          <w:bCs/>
          <w:lang w:val="es-ES_tradnl"/>
        </w:rPr>
        <w:t xml:space="preserve"> Es Partido i</w:t>
      </w:r>
    </w:p>
    <w:p w14:paraId="4C8C66F4" w14:textId="77777777" w:rsidR="00295550" w:rsidRDefault="00295550">
      <w:pPr>
        <w:pStyle w:val="BodyA"/>
        <w:jc w:val="both"/>
        <w:rPr>
          <w:b/>
          <w:bCs/>
          <w:lang w:val="es-ES_tradnl"/>
        </w:rPr>
      </w:pPr>
    </w:p>
    <w:p w14:paraId="41567076" w14:textId="77777777" w:rsidR="00295550" w:rsidRDefault="00556592">
      <w:pPr>
        <w:pStyle w:val="BodyB"/>
        <w:rPr>
          <w:rFonts w:ascii="Calibri" w:eastAsia="Calibri" w:hAnsi="Calibri" w:cs="Calibri"/>
          <w:b/>
          <w:bCs/>
          <w:lang w:val="es-ES_tradnl"/>
        </w:rPr>
      </w:pPr>
      <w:r>
        <w:rPr>
          <w:rFonts w:ascii="Calibri" w:hAnsi="Calibri"/>
          <w:b/>
          <w:bCs/>
          <w:lang w:val="es-ES_tradnl"/>
        </w:rPr>
        <w:t>PANTALLA 1</w:t>
      </w:r>
    </w:p>
    <w:p w14:paraId="2C254632" w14:textId="77777777" w:rsidR="00295550" w:rsidRDefault="00295550">
      <w:pPr>
        <w:pStyle w:val="BodyA"/>
        <w:jc w:val="both"/>
        <w:rPr>
          <w:b/>
          <w:bCs/>
          <w:lang w:val="es-ES_tradnl"/>
        </w:rPr>
      </w:pPr>
    </w:p>
    <w:p w14:paraId="206E79E7" w14:textId="77777777" w:rsidR="000C4E47" w:rsidRPr="003222C7" w:rsidRDefault="000C4E47" w:rsidP="000C4E47">
      <w:pPr>
        <w:pStyle w:val="BodyA"/>
        <w:rPr>
          <w:b/>
          <w:bCs/>
          <w:lang w:val="es-ES"/>
        </w:rPr>
      </w:pPr>
      <w:r>
        <w:rPr>
          <w:lang w:val="es-ES_tradnl"/>
        </w:rPr>
        <w:t xml:space="preserve">En esta ronda del juego, usted </w:t>
      </w:r>
      <w:proofErr w:type="spellStart"/>
      <w:r>
        <w:rPr>
          <w:b/>
          <w:bCs/>
          <w:lang w:val="it-IT"/>
        </w:rPr>
        <w:t>representar</w:t>
      </w:r>
      <w:proofErr w:type="spellEnd"/>
      <w:r>
        <w:rPr>
          <w:b/>
          <w:bCs/>
          <w:lang w:val="es-ES_tradnl"/>
        </w:rPr>
        <w:t xml:space="preserve">á al partido i. </w:t>
      </w:r>
      <w:r>
        <w:rPr>
          <w:lang w:val="es-ES_tradnl"/>
        </w:rPr>
        <w:t xml:space="preserve"> Si gana estas elecciones, usted </w:t>
      </w:r>
      <w:r>
        <w:rPr>
          <w:b/>
          <w:bCs/>
          <w:lang w:val="es-ES_tradnl"/>
        </w:rPr>
        <w:t xml:space="preserve">obtiene 2400 puntos, </w:t>
      </w:r>
      <w:r>
        <w:rPr>
          <w:lang w:val="es-ES_tradnl"/>
        </w:rPr>
        <w:t>además cuenta con</w:t>
      </w:r>
      <w:r>
        <w:rPr>
          <w:b/>
          <w:bCs/>
          <w:lang w:val="es-ES_tradnl"/>
        </w:rPr>
        <w:t xml:space="preserve"> &lt;P</w:t>
      </w:r>
      <w:r>
        <w:rPr>
          <w:b/>
          <w:bCs/>
          <w:lang w:val="de-DE"/>
        </w:rPr>
        <w:t>·</w:t>
      </w:r>
      <w:r>
        <w:rPr>
          <w:b/>
          <w:bCs/>
          <w:lang w:val="es-ES_tradnl"/>
        </w:rPr>
        <w:t>E&gt; puntos para negociar</w:t>
      </w:r>
      <w:r>
        <w:rPr>
          <w:lang w:val="es-ES_tradnl"/>
        </w:rPr>
        <w:t xml:space="preserve"> con uno de los votantes. Su partido rival cuenta con </w:t>
      </w:r>
      <w:r w:rsidRPr="009649D0">
        <w:rPr>
          <w:b/>
          <w:bCs/>
          <w:lang w:val="es-ES_tradnl"/>
        </w:rPr>
        <w:t>la misma cantidad de puntos</w:t>
      </w:r>
      <w:r>
        <w:rPr>
          <w:lang w:val="es-ES_tradnl"/>
        </w:rPr>
        <w:t xml:space="preserve"> para ofrecer al votante y el votante lo sabe. Si usted decide no utilizar estos puntos, o utilizar sólo una parte, estos puntos siguen siendo suyos y se </w:t>
      </w:r>
      <w:r w:rsidRPr="00E07656">
        <w:rPr>
          <w:b/>
          <w:bCs/>
          <w:lang w:val="es-ES_tradnl"/>
        </w:rPr>
        <w:t>sumarán a su ganancia al final</w:t>
      </w:r>
      <w:r>
        <w:rPr>
          <w:lang w:val="es-ES_tradnl"/>
        </w:rPr>
        <w:t xml:space="preserve"> del juego.</w:t>
      </w:r>
    </w:p>
    <w:p w14:paraId="494749B1" w14:textId="77777777" w:rsidR="000C4E47" w:rsidRDefault="000C4E47" w:rsidP="000C4E47">
      <w:pPr>
        <w:pStyle w:val="BodyA"/>
        <w:rPr>
          <w:lang w:val="es-ES_tradnl"/>
        </w:rPr>
      </w:pPr>
    </w:p>
    <w:p w14:paraId="4EE2DCAC" w14:textId="30A5FC67" w:rsidR="000C4E47" w:rsidRDefault="000C4E47" w:rsidP="000C4E47">
      <w:pPr>
        <w:pStyle w:val="BodyA"/>
        <w:rPr>
          <w:lang w:val="es-ES_tradnl"/>
        </w:rPr>
      </w:pPr>
      <w:r>
        <w:rPr>
          <w:lang w:val="es-ES_tradnl"/>
        </w:rPr>
        <w:t xml:space="preserve">En esta elección en particular </w:t>
      </w:r>
      <w:r>
        <w:rPr>
          <w:b/>
          <w:bCs/>
          <w:lang w:val="es-ES_tradnl"/>
        </w:rPr>
        <w:t>participan N votantes</w:t>
      </w:r>
      <w:r>
        <w:rPr>
          <w:lang w:val="es-ES_tradnl"/>
        </w:rPr>
        <w:t>, y actualmente:</w:t>
      </w:r>
    </w:p>
    <w:p w14:paraId="7038965C" w14:textId="2EDF1AAC" w:rsidR="000C4E47" w:rsidRDefault="000C4E47" w:rsidP="000C4E47">
      <w:pPr>
        <w:pStyle w:val="BodyA"/>
        <w:rPr>
          <w:lang w:val="es-ES_tradnl"/>
        </w:rPr>
      </w:pPr>
    </w:p>
    <w:tbl>
      <w:tblPr>
        <w:tblStyle w:val="TableGrid"/>
        <w:tblW w:w="0" w:type="auto"/>
        <w:jc w:val="center"/>
        <w:tblLook w:val="04A0" w:firstRow="1" w:lastRow="0" w:firstColumn="1" w:lastColumn="0" w:noHBand="0" w:noVBand="1"/>
      </w:tblPr>
      <w:tblGrid>
        <w:gridCol w:w="2818"/>
        <w:gridCol w:w="2807"/>
      </w:tblGrid>
      <w:tr w:rsidR="000C4E47" w:rsidRPr="00C42FD1" w14:paraId="647727EB" w14:textId="77777777" w:rsidTr="00044374">
        <w:trPr>
          <w:jc w:val="center"/>
        </w:trPr>
        <w:tc>
          <w:tcPr>
            <w:tcW w:w="2818" w:type="dxa"/>
          </w:tcPr>
          <w:p w14:paraId="1CD7507B" w14:textId="77777777" w:rsidR="000C4E47" w:rsidRPr="00DF3B4E"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A</w:t>
            </w:r>
          </w:p>
        </w:tc>
        <w:tc>
          <w:tcPr>
            <w:tcW w:w="2807" w:type="dxa"/>
          </w:tcPr>
          <w:p w14:paraId="0B3752FB" w14:textId="77777777" w:rsidR="000C4E47" w:rsidRPr="00DF3B4E"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b/>
                <w:bCs/>
                <w:lang w:val="es-ES_tradnl"/>
              </w:rPr>
            </w:pPr>
            <w:r w:rsidRPr="00DF3B4E">
              <w:rPr>
                <w:rFonts w:ascii="Calibri" w:hAnsi="Calibri"/>
                <w:b/>
                <w:bCs/>
                <w:lang w:val="es-ES_tradnl"/>
              </w:rPr>
              <w:t>Votarían por el partido B</w:t>
            </w:r>
          </w:p>
        </w:tc>
      </w:tr>
      <w:tr w:rsidR="000C4E47" w14:paraId="06633CCB" w14:textId="77777777" w:rsidTr="00044374">
        <w:trPr>
          <w:jc w:val="center"/>
        </w:trPr>
        <w:tc>
          <w:tcPr>
            <w:tcW w:w="2818" w:type="dxa"/>
          </w:tcPr>
          <w:p w14:paraId="4A43602D"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A</w:t>
            </w:r>
            <w:proofErr w:type="spellEnd"/>
            <w:r>
              <w:rPr>
                <w:rFonts w:ascii="Calibri" w:hAnsi="Calibri"/>
                <w:lang w:val="es-ES_tradnl"/>
              </w:rPr>
              <w:t xml:space="preserve"> votantes</w:t>
            </w:r>
          </w:p>
        </w:tc>
        <w:tc>
          <w:tcPr>
            <w:tcW w:w="2807" w:type="dxa"/>
          </w:tcPr>
          <w:p w14:paraId="15CD7737" w14:textId="77777777"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lang w:val="es-ES_tradnl"/>
              </w:rPr>
            </w:pPr>
            <w:proofErr w:type="spellStart"/>
            <w:r>
              <w:rPr>
                <w:b/>
                <w:bCs/>
                <w:lang w:val="es-ES_tradnl"/>
              </w:rPr>
              <w:t>n</w:t>
            </w:r>
            <w:r>
              <w:rPr>
                <w:b/>
                <w:bCs/>
                <w:vertAlign w:val="subscript"/>
                <w:lang w:val="es-ES_tradnl"/>
              </w:rPr>
              <w:t>B</w:t>
            </w:r>
            <w:proofErr w:type="spellEnd"/>
            <w:r>
              <w:rPr>
                <w:rFonts w:ascii="Calibri" w:hAnsi="Calibri"/>
                <w:lang w:val="es-ES_tradnl"/>
              </w:rPr>
              <w:t xml:space="preserve"> votantes</w:t>
            </w:r>
          </w:p>
        </w:tc>
      </w:tr>
    </w:tbl>
    <w:p w14:paraId="400F0FA0" w14:textId="77777777" w:rsidR="000C4E47" w:rsidRDefault="000C4E47" w:rsidP="000C4E47">
      <w:pPr>
        <w:pStyle w:val="BodyA"/>
        <w:rPr>
          <w:lang w:val="es-ES_tradnl"/>
        </w:rPr>
      </w:pPr>
    </w:p>
    <w:p w14:paraId="5B79284E" w14:textId="77777777" w:rsidR="00295550" w:rsidRDefault="00295550">
      <w:pPr>
        <w:pStyle w:val="BodyA"/>
        <w:rPr>
          <w:lang w:val="es-ES_tradnl"/>
        </w:rPr>
      </w:pPr>
    </w:p>
    <w:p w14:paraId="643CCFA5" w14:textId="2787920F" w:rsidR="000C4E47" w:rsidRDefault="000C4E47" w:rsidP="000C4E47">
      <w:pPr>
        <w:pStyle w:val="BodyA"/>
        <w:rPr>
          <w:b/>
          <w:bCs/>
          <w:lang w:val="es-ES_tradnl"/>
        </w:rPr>
      </w:pPr>
      <w:r>
        <w:rPr>
          <w:lang w:val="es-ES_tradnl"/>
        </w:rPr>
        <w:t xml:space="preserve">Usted y el otro partido tienen la posibilidad de negociar </w:t>
      </w:r>
      <w:r>
        <w:rPr>
          <w:lang w:val="it-IT"/>
        </w:rPr>
        <w:t xml:space="preserve">con </w:t>
      </w:r>
      <w:r>
        <w:rPr>
          <w:b/>
          <w:bCs/>
          <w:lang w:val="it-IT"/>
        </w:rPr>
        <w:t>uno</w:t>
      </w:r>
      <w:r>
        <w:rPr>
          <w:lang w:val="es-ES_tradnl"/>
        </w:rPr>
        <w:t xml:space="preserve"> de los simpatizantes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w:t>
      </w:r>
      <w:r>
        <w:rPr>
          <w:lang w:val="es-ES_tradnl"/>
        </w:rPr>
        <w:t xml:space="preserve">. El </w:t>
      </w:r>
      <w:r>
        <w:rPr>
          <w:b/>
          <w:bCs/>
          <w:lang w:val="es-ES_tradnl"/>
        </w:rPr>
        <w:t xml:space="preserve">votante con el que negociará ganaría </w:t>
      </w:r>
    </w:p>
    <w:p w14:paraId="0BF6D0AD" w14:textId="77777777" w:rsidR="000C4E47" w:rsidRDefault="000C4E47" w:rsidP="000C4E47">
      <w:pPr>
        <w:pStyle w:val="BodyA"/>
        <w:rPr>
          <w:b/>
          <w:bCs/>
          <w:lang w:val="es-ES_tradnl"/>
        </w:rPr>
      </w:pPr>
    </w:p>
    <w:tbl>
      <w:tblPr>
        <w:tblStyle w:val="TableGrid"/>
        <w:tblW w:w="0" w:type="auto"/>
        <w:jc w:val="center"/>
        <w:tblLook w:val="04A0" w:firstRow="1" w:lastRow="0" w:firstColumn="1" w:lastColumn="0" w:noHBand="0" w:noVBand="1"/>
      </w:tblPr>
      <w:tblGrid>
        <w:gridCol w:w="4470"/>
      </w:tblGrid>
      <w:tr w:rsidR="000C4E47" w:rsidRPr="00C42FD1" w14:paraId="7EDEE178" w14:textId="77777777" w:rsidTr="00044374">
        <w:trPr>
          <w:jc w:val="center"/>
        </w:trPr>
        <w:tc>
          <w:tcPr>
            <w:tcW w:w="4470" w:type="dxa"/>
          </w:tcPr>
          <w:p w14:paraId="16B02743" w14:textId="381EA6BE"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w:t>
            </w:r>
            <w:r w:rsidR="00C42FD1">
              <w:rPr>
                <w:b/>
                <w:bCs/>
                <w:i/>
                <w:iCs/>
                <w:lang w:val="es-ES_tradnl"/>
              </w:rPr>
              <w:t>2</w:t>
            </w:r>
            <w:r>
              <w:rPr>
                <w:b/>
                <w:bCs/>
                <w:i/>
                <w:iCs/>
                <w:lang w:val="es-ES_tradnl"/>
              </w:rPr>
              <w:t>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A</w:t>
            </w:r>
            <w:proofErr w:type="spellEnd"/>
            <w:r>
              <w:rPr>
                <w:b/>
                <w:bCs/>
                <w:i/>
                <w:iCs/>
                <w:lang w:val="es-ES_tradnl"/>
              </w:rPr>
              <w:t xml:space="preserve"> |&gt; </w:t>
            </w:r>
            <w:r>
              <w:rPr>
                <w:rFonts w:ascii="Calibri" w:hAnsi="Calibri"/>
                <w:lang w:val="es-ES_tradnl"/>
              </w:rPr>
              <w:t>puntos si gana el partido A</w:t>
            </w:r>
          </w:p>
        </w:tc>
      </w:tr>
      <w:tr w:rsidR="000C4E47" w:rsidRPr="00C42FD1" w14:paraId="16B61CB0" w14:textId="77777777" w:rsidTr="00044374">
        <w:trPr>
          <w:jc w:val="center"/>
        </w:trPr>
        <w:tc>
          <w:tcPr>
            <w:tcW w:w="4470" w:type="dxa"/>
          </w:tcPr>
          <w:p w14:paraId="477CB845" w14:textId="2351CE9C" w:rsidR="000C4E47" w:rsidRDefault="000C4E47" w:rsidP="00044374">
            <w:pPr>
              <w:pStyle w:val="BodyB"/>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lang w:val="es-ES_tradnl"/>
              </w:rPr>
            </w:pPr>
            <w:r>
              <w:rPr>
                <w:b/>
                <w:bCs/>
                <w:i/>
                <w:iCs/>
                <w:lang w:val="es-ES_tradnl"/>
              </w:rPr>
              <w:t>&lt;D-</w:t>
            </w:r>
            <w:r w:rsidR="00C42FD1">
              <w:rPr>
                <w:b/>
                <w:bCs/>
                <w:i/>
                <w:iCs/>
                <w:lang w:val="es-ES_tradnl"/>
              </w:rPr>
              <w:t>2</w:t>
            </w:r>
            <w:r>
              <w:rPr>
                <w:b/>
                <w:bCs/>
                <w:i/>
                <w:iCs/>
                <w:lang w:val="es-ES_tradnl"/>
              </w:rPr>
              <w:t>0</w:t>
            </w:r>
            <w:r>
              <w:rPr>
                <w:b/>
                <w:bCs/>
                <w:i/>
                <w:iCs/>
                <w:lang w:val="de-DE"/>
              </w:rPr>
              <w:t>·</w:t>
            </w:r>
            <w:r>
              <w:rPr>
                <w:b/>
                <w:bCs/>
                <w:i/>
                <w:iCs/>
                <w:lang w:val="es-ES_tradnl"/>
              </w:rPr>
              <w:t xml:space="preserve">|x- </w:t>
            </w:r>
            <w:proofErr w:type="spellStart"/>
            <w:r>
              <w:rPr>
                <w:b/>
                <w:bCs/>
                <w:i/>
                <w:iCs/>
                <w:lang w:val="es-ES_tradnl"/>
              </w:rPr>
              <w:t>x</w:t>
            </w:r>
            <w:r>
              <w:rPr>
                <w:b/>
                <w:bCs/>
                <w:i/>
                <w:iCs/>
                <w:vertAlign w:val="subscript"/>
                <w:lang w:val="es-ES_tradnl"/>
              </w:rPr>
              <w:t>B</w:t>
            </w:r>
            <w:proofErr w:type="spellEnd"/>
            <w:r>
              <w:rPr>
                <w:b/>
                <w:bCs/>
                <w:i/>
                <w:iCs/>
                <w:lang w:val="es-ES_tradnl"/>
              </w:rPr>
              <w:t xml:space="preserve"> |&gt; </w:t>
            </w:r>
            <w:r>
              <w:rPr>
                <w:rFonts w:ascii="Calibri" w:hAnsi="Calibri"/>
                <w:lang w:val="es-ES_tradnl"/>
              </w:rPr>
              <w:t>puntos si gana el partido B</w:t>
            </w:r>
          </w:p>
        </w:tc>
      </w:tr>
    </w:tbl>
    <w:p w14:paraId="36BFDBE3" w14:textId="38C48FAE" w:rsidR="00295550" w:rsidRDefault="00295550">
      <w:pPr>
        <w:pStyle w:val="BodyA"/>
        <w:jc w:val="both"/>
        <w:rPr>
          <w:lang w:val="es-ES_tradnl"/>
        </w:rPr>
      </w:pPr>
    </w:p>
    <w:p w14:paraId="31919316" w14:textId="77777777" w:rsidR="000C4E47" w:rsidRDefault="000C4E47">
      <w:pPr>
        <w:pStyle w:val="BodyA"/>
        <w:jc w:val="both"/>
        <w:rPr>
          <w:lang w:val="es-ES_tradnl"/>
        </w:rPr>
      </w:pPr>
    </w:p>
    <w:p w14:paraId="79636BBA" w14:textId="77777777" w:rsidR="00295550" w:rsidRDefault="00556592">
      <w:pPr>
        <w:pStyle w:val="BodyB"/>
        <w:rPr>
          <w:rFonts w:ascii="Calibri" w:eastAsia="Calibri" w:hAnsi="Calibri" w:cs="Calibri"/>
        </w:rPr>
      </w:pPr>
      <w:r>
        <w:rPr>
          <w:rFonts w:ascii="Calibri" w:hAnsi="Calibri"/>
        </w:rPr>
        <w:t xml:space="preserve">A </w:t>
      </w:r>
      <w:proofErr w:type="spellStart"/>
      <w:r>
        <w:rPr>
          <w:rFonts w:ascii="Calibri" w:hAnsi="Calibri"/>
        </w:rPr>
        <w:t>continuaci</w:t>
      </w:r>
      <w:r>
        <w:rPr>
          <w:rFonts w:ascii="Calibri" w:hAnsi="Calibri"/>
          <w:lang w:val="es-ES_tradnl"/>
        </w:rPr>
        <w:t>ón</w:t>
      </w:r>
      <w:proofErr w:type="spellEnd"/>
      <w:r>
        <w:rPr>
          <w:rFonts w:ascii="Calibri" w:hAnsi="Calibri"/>
          <w:lang w:val="es-ES_tradnl"/>
        </w:rPr>
        <w:t xml:space="preserve">, el votante </w:t>
      </w:r>
      <w:r>
        <w:rPr>
          <w:rFonts w:ascii="Calibri" w:hAnsi="Calibri"/>
        </w:rPr>
        <w:t xml:space="preserve">indicará </w:t>
      </w:r>
      <w:r>
        <w:rPr>
          <w:rFonts w:ascii="Calibri" w:hAnsi="Calibri"/>
          <w:lang w:val="es-ES_tradnl"/>
        </w:rPr>
        <w:t xml:space="preserve">si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dispuesto a recibir puntos de su partido. Si es que está dispuesto a aceptar puntos, el votante también indicará por cuántos puntos el votante votaría por su partido.  Usted</w:t>
      </w:r>
      <w:r>
        <w:rPr>
          <w:rFonts w:ascii="Calibri" w:hAnsi="Calibri"/>
        </w:rPr>
        <w:t xml:space="preserve"> </w:t>
      </w:r>
      <w:proofErr w:type="spellStart"/>
      <w:r>
        <w:rPr>
          <w:rFonts w:ascii="Calibri" w:hAnsi="Calibri"/>
        </w:rPr>
        <w:t>podría</w:t>
      </w:r>
      <w:proofErr w:type="spellEnd"/>
      <w:r>
        <w:rPr>
          <w:rFonts w:ascii="Calibri" w:hAnsi="Calibri"/>
        </w:rPr>
        <w:t xml:space="preserve"> </w:t>
      </w:r>
      <w:r>
        <w:rPr>
          <w:rFonts w:ascii="Calibri" w:hAnsi="Calibri"/>
          <w:lang w:val="es-ES_tradnl"/>
        </w:rPr>
        <w:t>darle hasta &lt;&lt;&lt;</w:t>
      </w:r>
      <w:r>
        <w:rPr>
          <w:rFonts w:ascii="Calibri" w:hAnsi="Calibri"/>
        </w:rPr>
        <w:t>P</w:t>
      </w:r>
      <w:r>
        <w:rPr>
          <w:rFonts w:ascii="Calibri" w:hAnsi="Calibri"/>
          <w:lang w:val="de-DE"/>
        </w:rPr>
        <w:t>·</w:t>
      </w:r>
      <w:r>
        <w:rPr>
          <w:rFonts w:ascii="Calibri" w:hAnsi="Calibri"/>
        </w:rPr>
        <w:t>E</w:t>
      </w:r>
      <w:r>
        <w:rPr>
          <w:rFonts w:ascii="Calibri" w:hAnsi="Calibri"/>
          <w:lang w:val="es-ES_tradnl"/>
        </w:rPr>
        <w:t xml:space="preserve">&gt;&gt;&gt; puntos, y el votante lo sabe. </w:t>
      </w:r>
    </w:p>
    <w:p w14:paraId="5C8D99CF" w14:textId="77777777" w:rsidR="00295550" w:rsidRDefault="00295550">
      <w:pPr>
        <w:pStyle w:val="BodyB"/>
        <w:rPr>
          <w:rFonts w:ascii="Calibri" w:eastAsia="Calibri" w:hAnsi="Calibri" w:cs="Calibri"/>
        </w:rPr>
      </w:pPr>
    </w:p>
    <w:p w14:paraId="3F528C64" w14:textId="77777777" w:rsidR="00295550" w:rsidRDefault="00556592">
      <w:pPr>
        <w:pStyle w:val="BodyB"/>
        <w:rPr>
          <w:rFonts w:ascii="Calibri" w:eastAsia="Calibri" w:hAnsi="Calibri" w:cs="Calibri"/>
          <w:b/>
          <w:bCs/>
          <w:lang w:val="es-ES_tradnl"/>
        </w:rPr>
      </w:pPr>
      <w:r>
        <w:rPr>
          <w:rFonts w:ascii="Calibri" w:hAnsi="Calibri"/>
          <w:b/>
          <w:bCs/>
          <w:lang w:val="es-ES_tradnl"/>
        </w:rPr>
        <w:t>PANTALLA 2</w:t>
      </w:r>
    </w:p>
    <w:p w14:paraId="5CE0AB46" w14:textId="571E2366" w:rsidR="00295550" w:rsidRDefault="00556592">
      <w:pPr>
        <w:pStyle w:val="BodyB"/>
        <w:rPr>
          <w:rFonts w:ascii="Calibri" w:eastAsia="Calibri" w:hAnsi="Calibri" w:cs="Calibri"/>
        </w:rPr>
      </w:pPr>
      <w:r>
        <w:rPr>
          <w:rFonts w:ascii="Calibri" w:hAnsi="Calibri"/>
          <w:lang w:val="es-ES_tradnl"/>
        </w:rPr>
        <w:t xml:space="preserve">Esperando que el votante tome su </w:t>
      </w:r>
      <w:del w:id="28" w:author="Hector Bahamonde" w:date="2020-09-10T19:02:00Z">
        <w:r w:rsidDel="002E33B9">
          <w:rPr>
            <w:rFonts w:ascii="Calibri" w:hAnsi="Calibri"/>
            <w:lang w:val="es-ES_tradnl"/>
          </w:rPr>
          <w:delText>decisió</w:delText>
        </w:r>
      </w:del>
      <w:ins w:id="29" w:author="Hector Bahamonde" w:date="2020-09-10T19:02:00Z">
        <w:r w:rsidR="002E33B9">
          <w:rPr>
            <w:rFonts w:ascii="Calibri" w:hAnsi="Calibri"/>
            <w:lang w:val="es-ES_tradnl"/>
          </w:rPr>
          <w:t>decisión</w:t>
        </w:r>
      </w:ins>
      <w:del w:id="30" w:author="Hector Bahamonde" w:date="2020-09-10T19:02:00Z">
        <w:r w:rsidDel="002E33B9">
          <w:rPr>
            <w:rFonts w:ascii="Calibri" w:hAnsi="Calibri"/>
          </w:rPr>
          <w:delText>n</w:delText>
        </w:r>
      </w:del>
      <w:r>
        <w:rPr>
          <w:rFonts w:ascii="Calibri" w:hAnsi="Calibri"/>
        </w:rPr>
        <w:t>.</w:t>
      </w:r>
      <w:ins w:id="31" w:author="Hector Bahamonde" w:date="2020-09-10T19:01:00Z">
        <w:r w:rsidR="002E33B9">
          <w:rPr>
            <w:rFonts w:ascii="Calibri" w:hAnsi="Calibri"/>
          </w:rPr>
          <w:t xml:space="preserve"> </w:t>
        </w:r>
        <w:proofErr w:type="spellStart"/>
        <w:r w:rsidR="002E33B9">
          <w:rPr>
            <w:rFonts w:ascii="Calibri" w:hAnsi="Calibri"/>
          </w:rPr>
          <w:t>Haga</w:t>
        </w:r>
        <w:proofErr w:type="spellEnd"/>
        <w:r w:rsidR="002E33B9">
          <w:rPr>
            <w:rFonts w:ascii="Calibri" w:hAnsi="Calibri"/>
          </w:rPr>
          <w:t xml:space="preserve"> </w:t>
        </w:r>
        <w:proofErr w:type="spellStart"/>
        <w:r w:rsidR="002E33B9">
          <w:rPr>
            <w:rFonts w:ascii="Calibri" w:hAnsi="Calibri"/>
          </w:rPr>
          <w:t>click</w:t>
        </w:r>
        <w:proofErr w:type="spellEnd"/>
        <w:r w:rsidR="002E33B9">
          <w:rPr>
            <w:rFonts w:ascii="Calibri" w:hAnsi="Calibri"/>
          </w:rPr>
          <w:t xml:space="preserve"> </w:t>
        </w:r>
        <w:proofErr w:type="spellStart"/>
        <w:r w:rsidR="002E33B9">
          <w:rPr>
            <w:rFonts w:ascii="Calibri" w:hAnsi="Calibri"/>
          </w:rPr>
          <w:t>abajo</w:t>
        </w:r>
        <w:proofErr w:type="spellEnd"/>
        <w:r w:rsidR="002E33B9">
          <w:rPr>
            <w:rFonts w:ascii="Calibri" w:hAnsi="Calibri"/>
          </w:rPr>
          <w:t>.</w:t>
        </w:r>
      </w:ins>
    </w:p>
    <w:p w14:paraId="32177931" w14:textId="77777777" w:rsidR="00295550" w:rsidRDefault="00295550">
      <w:pPr>
        <w:pStyle w:val="BodyB"/>
        <w:rPr>
          <w:rFonts w:ascii="Calibri" w:eastAsia="Calibri" w:hAnsi="Calibri" w:cs="Calibri"/>
        </w:rPr>
      </w:pPr>
    </w:p>
    <w:p w14:paraId="499121B2" w14:textId="43E451C5" w:rsidR="00295550" w:rsidRDefault="00556592">
      <w:pPr>
        <w:pStyle w:val="BodyB"/>
        <w:rPr>
          <w:rFonts w:ascii="Calibri" w:hAnsi="Calibri"/>
          <w:b/>
          <w:bCs/>
          <w:lang w:val="es-ES_tradnl"/>
        </w:rPr>
      </w:pPr>
      <w:r>
        <w:rPr>
          <w:rFonts w:ascii="Calibri" w:hAnsi="Calibri"/>
          <w:b/>
          <w:bCs/>
          <w:lang w:val="es-ES_tradnl"/>
        </w:rPr>
        <w:t>PANTALLA 3</w:t>
      </w:r>
    </w:p>
    <w:p w14:paraId="0F0D9614" w14:textId="77777777" w:rsidR="0043241A" w:rsidRDefault="0043241A" w:rsidP="0043241A">
      <w:pPr>
        <w:pStyle w:val="BodyA"/>
        <w:jc w:val="both"/>
        <w:rPr>
          <w:lang w:val="es-ES_tradnl"/>
        </w:rPr>
      </w:pPr>
      <w:r>
        <w:rPr>
          <w:lang w:val="es-ES_tradnl"/>
        </w:rPr>
        <w:t>Recuerde que,</w:t>
      </w:r>
    </w:p>
    <w:p w14:paraId="60ECEEC2" w14:textId="19541BBF" w:rsidR="0043241A" w:rsidRDefault="0043241A" w:rsidP="0043241A">
      <w:pPr>
        <w:pStyle w:val="ListParagraph"/>
        <w:numPr>
          <w:ilvl w:val="0"/>
          <w:numId w:val="4"/>
        </w:numPr>
        <w:rPr>
          <w:lang w:val="es-ES_tradnl"/>
        </w:rPr>
      </w:pPr>
      <w:r>
        <w:rPr>
          <w:lang w:val="es-ES_tradnl"/>
        </w:rPr>
        <w:t xml:space="preserve">Su partido puede darle hasta </w:t>
      </w:r>
      <w:r>
        <w:rPr>
          <w:i/>
          <w:iCs/>
          <w:lang w:val="es-ES_tradnl"/>
        </w:rPr>
        <w:t>&lt;P·E&gt;</w:t>
      </w:r>
      <w:r>
        <w:rPr>
          <w:lang w:val="es-ES_tradnl"/>
        </w:rPr>
        <w:t xml:space="preserve"> puntos al votante.</w:t>
      </w:r>
    </w:p>
    <w:p w14:paraId="0720C669" w14:textId="07299E80" w:rsidR="0043241A" w:rsidRDefault="0043241A" w:rsidP="0043241A">
      <w:pPr>
        <w:pStyle w:val="ListParagraph"/>
        <w:numPr>
          <w:ilvl w:val="0"/>
          <w:numId w:val="4"/>
        </w:numPr>
        <w:rPr>
          <w:lang w:val="es-ES_tradnl"/>
        </w:rPr>
      </w:pPr>
      <w:r>
        <w:rPr>
          <w:lang w:val="es-ES_tradnl"/>
        </w:rPr>
        <w:t>Hay &lt;N&gt; votantes, &lt;</w:t>
      </w:r>
      <w:proofErr w:type="spellStart"/>
      <w:r>
        <w:rPr>
          <w:lang w:val="es-ES_tradnl"/>
        </w:rPr>
        <w:t>n</w:t>
      </w:r>
      <w:r w:rsidRPr="0043241A">
        <w:rPr>
          <w:vertAlign w:val="subscript"/>
          <w:lang w:val="es-ES_tradnl"/>
        </w:rPr>
        <w:t>A</w:t>
      </w:r>
      <w:proofErr w:type="spellEnd"/>
      <w:r>
        <w:rPr>
          <w:lang w:val="es-ES_tradnl"/>
        </w:rPr>
        <w:t>&gt; votarán por el partido A y &lt;</w:t>
      </w:r>
      <w:proofErr w:type="spellStart"/>
      <w:r>
        <w:rPr>
          <w:lang w:val="es-ES_tradnl"/>
        </w:rPr>
        <w:t>n</w:t>
      </w:r>
      <w:r w:rsidRPr="0043241A">
        <w:rPr>
          <w:vertAlign w:val="subscript"/>
          <w:lang w:val="es-ES_tradnl"/>
        </w:rPr>
        <w:t>B</w:t>
      </w:r>
      <w:proofErr w:type="spellEnd"/>
      <w:r>
        <w:rPr>
          <w:lang w:val="es-ES_tradnl"/>
        </w:rPr>
        <w:t>&gt; por el partido B.</w:t>
      </w:r>
    </w:p>
    <w:p w14:paraId="17434247" w14:textId="5E65CBEA" w:rsidR="0043241A" w:rsidRDefault="0043241A" w:rsidP="0043241A">
      <w:pPr>
        <w:pStyle w:val="ListParagraph"/>
        <w:numPr>
          <w:ilvl w:val="0"/>
          <w:numId w:val="4"/>
        </w:numPr>
        <w:rPr>
          <w:lang w:val="es-ES_tradnl"/>
        </w:rPr>
      </w:pPr>
      <w:r>
        <w:rPr>
          <w:lang w:val="es-ES_tradnl"/>
        </w:rPr>
        <w:t xml:space="preserve">Usted está negociando con uno de los votantes del partido </w:t>
      </w:r>
      <w:r>
        <w:rPr>
          <w:i/>
          <w:iCs/>
          <w:lang w:val="es-ES_tradnl"/>
        </w:rPr>
        <w:t>&lt;</w:t>
      </w:r>
      <w:proofErr w:type="spellStart"/>
      <w:proofErr w:type="gramStart"/>
      <w:r>
        <w:rPr>
          <w:i/>
          <w:iCs/>
          <w:lang w:val="es-ES_tradnl"/>
        </w:rPr>
        <w:t>argmax</w:t>
      </w:r>
      <w:proofErr w:type="spellEnd"/>
      <w:r>
        <w:rPr>
          <w:i/>
          <w:iCs/>
          <w:lang w:val="es-ES_tradnl"/>
        </w:rPr>
        <w:t>{</w:t>
      </w:r>
      <w:proofErr w:type="gramEnd"/>
      <w:r>
        <w:rPr>
          <w:i/>
          <w:iCs/>
          <w:lang w:val="es-ES_tradnl"/>
        </w:rPr>
        <w:t>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A</w:t>
      </w:r>
      <w:proofErr w:type="spellEnd"/>
      <w:r>
        <w:rPr>
          <w:i/>
          <w:iCs/>
          <w:lang w:val="es-ES_tradnl"/>
        </w:rPr>
        <w:t xml:space="preserve"> |,D-</w:t>
      </w:r>
      <w:r w:rsidR="00C42FD1">
        <w:rPr>
          <w:i/>
          <w:iCs/>
          <w:lang w:val="es-ES_tradnl"/>
        </w:rPr>
        <w:t>2</w:t>
      </w:r>
      <w:r>
        <w:rPr>
          <w:i/>
          <w:iCs/>
          <w:lang w:val="es-ES_tradnl"/>
        </w:rPr>
        <w:t>0</w:t>
      </w:r>
      <w:r>
        <w:rPr>
          <w:i/>
          <w:iCs/>
          <w:lang w:val="de-DE"/>
        </w:rPr>
        <w:t>·</w:t>
      </w:r>
      <w:r>
        <w:rPr>
          <w:i/>
          <w:iCs/>
          <w:lang w:val="es-ES_tradnl"/>
        </w:rPr>
        <w:t xml:space="preserve">|x- </w:t>
      </w:r>
      <w:proofErr w:type="spellStart"/>
      <w:r>
        <w:rPr>
          <w:i/>
          <w:iCs/>
          <w:lang w:val="es-ES_tradnl"/>
        </w:rPr>
        <w:t>x</w:t>
      </w:r>
      <w:r>
        <w:rPr>
          <w:i/>
          <w:iCs/>
          <w:vertAlign w:val="subscript"/>
          <w:lang w:val="es-ES_tradnl"/>
        </w:rPr>
        <w:t>B</w:t>
      </w:r>
      <w:proofErr w:type="spellEnd"/>
      <w:r>
        <w:rPr>
          <w:i/>
          <w:iCs/>
          <w:lang w:val="es-ES_tradnl"/>
        </w:rPr>
        <w:t xml:space="preserve"> |}&gt;, </w:t>
      </w:r>
      <w:r w:rsidRPr="0043241A">
        <w:rPr>
          <w:lang w:val="es-ES_tradnl"/>
        </w:rPr>
        <w:t>el cual ganaría</w:t>
      </w:r>
      <w:r>
        <w:rPr>
          <w:i/>
          <w:iCs/>
          <w:lang w:val="es-ES_tradnl"/>
        </w:rPr>
        <w:t xml:space="preserve"> &lt;D-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A</w:t>
      </w:r>
      <w:proofErr w:type="spellEnd"/>
      <w:r>
        <w:rPr>
          <w:i/>
          <w:iCs/>
          <w:lang w:val="es-ES_tradnl"/>
        </w:rPr>
        <w:t xml:space="preserve"> |&gt; </w:t>
      </w:r>
      <w:r>
        <w:rPr>
          <w:lang w:val="es-ES_tradnl"/>
        </w:rPr>
        <w:t>puntos si es electo el partido A</w:t>
      </w:r>
      <w:r>
        <w:rPr>
          <w:i/>
          <w:iCs/>
          <w:lang w:val="es-ES_tradnl"/>
        </w:rPr>
        <w:t xml:space="preserve"> </w:t>
      </w:r>
      <w:r>
        <w:rPr>
          <w:lang w:val="es-ES_tradnl"/>
        </w:rPr>
        <w:t xml:space="preserve">y </w:t>
      </w:r>
      <w:r>
        <w:rPr>
          <w:i/>
          <w:iCs/>
          <w:lang w:val="es-ES_tradnl"/>
        </w:rPr>
        <w:t>&lt;D-</w:t>
      </w:r>
      <w:r w:rsidR="00C42FD1">
        <w:rPr>
          <w:i/>
          <w:iCs/>
          <w:lang w:val="es-ES_tradnl"/>
        </w:rPr>
        <w:t>2</w:t>
      </w:r>
      <w:r>
        <w:rPr>
          <w:i/>
          <w:iCs/>
          <w:lang w:val="es-ES_tradnl"/>
        </w:rPr>
        <w:t xml:space="preserve">0·|x- </w:t>
      </w:r>
      <w:proofErr w:type="spellStart"/>
      <w:r>
        <w:rPr>
          <w:i/>
          <w:iCs/>
          <w:lang w:val="es-ES_tradnl"/>
        </w:rPr>
        <w:t>x</w:t>
      </w:r>
      <w:r>
        <w:rPr>
          <w:i/>
          <w:iCs/>
          <w:vertAlign w:val="subscript"/>
          <w:lang w:val="es-ES_tradnl"/>
        </w:rPr>
        <w:t>B</w:t>
      </w:r>
      <w:proofErr w:type="spellEnd"/>
      <w:r>
        <w:rPr>
          <w:i/>
          <w:iCs/>
          <w:lang w:val="es-ES_tradnl"/>
        </w:rPr>
        <w:t xml:space="preserve"> |&gt; </w:t>
      </w:r>
      <w:r>
        <w:rPr>
          <w:lang w:val="es-ES_tradnl"/>
        </w:rPr>
        <w:t>puntos si es electo el partido B.</w:t>
      </w:r>
    </w:p>
    <w:p w14:paraId="2921C19E" w14:textId="77777777" w:rsidR="0043241A" w:rsidRDefault="0043241A">
      <w:pPr>
        <w:pStyle w:val="BodyB"/>
        <w:rPr>
          <w:rFonts w:ascii="Calibri" w:eastAsia="Calibri" w:hAnsi="Calibri" w:cs="Calibri"/>
          <w:b/>
          <w:bCs/>
          <w:lang w:val="es-ES_tradnl"/>
        </w:rPr>
      </w:pPr>
    </w:p>
    <w:p w14:paraId="5FC67BC9" w14:textId="049B77EA" w:rsidR="00295550" w:rsidRDefault="00556592">
      <w:pPr>
        <w:pStyle w:val="BodyB"/>
        <w:rPr>
          <w:rFonts w:ascii="Calibri" w:eastAsia="Calibri" w:hAnsi="Calibri" w:cs="Calibri"/>
        </w:rPr>
      </w:pPr>
      <w:r>
        <w:rPr>
          <w:rFonts w:ascii="Calibri" w:hAnsi="Calibri"/>
          <w:lang w:val="es-ES_tradnl"/>
        </w:rPr>
        <w:t xml:space="preserve">El votante </w:t>
      </w:r>
      <w:proofErr w:type="spellStart"/>
      <w:r>
        <w:rPr>
          <w:rFonts w:ascii="Calibri" w:hAnsi="Calibri"/>
          <w:lang w:val="es-ES_tradnl"/>
        </w:rPr>
        <w:t>est</w:t>
      </w:r>
      <w:proofErr w:type="spellEnd"/>
      <w:r>
        <w:rPr>
          <w:rFonts w:ascii="Calibri" w:hAnsi="Calibri"/>
        </w:rPr>
        <w:t xml:space="preserve">á </w:t>
      </w:r>
      <w:r>
        <w:rPr>
          <w:rFonts w:ascii="Calibri" w:hAnsi="Calibri"/>
          <w:lang w:val="es-ES_tradnl"/>
        </w:rPr>
        <w:t xml:space="preserve">dispuesto a votar por </w:t>
      </w:r>
      <w:r w:rsidR="0043241A">
        <w:rPr>
          <w:rFonts w:ascii="Calibri" w:hAnsi="Calibri"/>
          <w:lang w:val="es-ES_tradnl"/>
        </w:rPr>
        <w:t>s</w:t>
      </w:r>
      <w:r>
        <w:rPr>
          <w:rFonts w:ascii="Calibri" w:hAnsi="Calibri"/>
          <w:lang w:val="es-ES_tradnl"/>
        </w:rPr>
        <w:t>u partido a cambio de &lt; puntos fijados por el votante&gt; puntos. ¿</w:t>
      </w:r>
      <w:r>
        <w:rPr>
          <w:rFonts w:ascii="Calibri" w:hAnsi="Calibri"/>
        </w:rPr>
        <w:t xml:space="preserve">Está </w:t>
      </w:r>
      <w:r>
        <w:rPr>
          <w:rFonts w:ascii="Calibri" w:hAnsi="Calibri"/>
          <w:lang w:val="es-ES_tradnl"/>
        </w:rPr>
        <w:t>dispuesto a darle esos puntos?</w:t>
      </w:r>
    </w:p>
    <w:p w14:paraId="5C87AADB" w14:textId="77777777" w:rsidR="00295550" w:rsidRDefault="00556592">
      <w:pPr>
        <w:pStyle w:val="BodyB"/>
        <w:numPr>
          <w:ilvl w:val="0"/>
          <w:numId w:val="10"/>
        </w:numPr>
        <w:rPr>
          <w:rFonts w:ascii="Calibri" w:hAnsi="Calibri"/>
        </w:rPr>
      </w:pPr>
      <w:proofErr w:type="spellStart"/>
      <w:r>
        <w:rPr>
          <w:rFonts w:ascii="Calibri" w:hAnsi="Calibri"/>
        </w:rPr>
        <w:t>Sí</w:t>
      </w:r>
      <w:proofErr w:type="spellEnd"/>
      <w:r>
        <w:rPr>
          <w:rFonts w:ascii="Calibri" w:hAnsi="Calibri"/>
        </w:rPr>
        <w:t>.</w:t>
      </w:r>
    </w:p>
    <w:p w14:paraId="5BB26F6B" w14:textId="77777777" w:rsidR="00295550" w:rsidRDefault="00556592">
      <w:pPr>
        <w:pStyle w:val="BodyB"/>
        <w:numPr>
          <w:ilvl w:val="0"/>
          <w:numId w:val="10"/>
        </w:numPr>
        <w:rPr>
          <w:rFonts w:ascii="Calibri" w:hAnsi="Calibri"/>
          <w:lang w:val="it-IT"/>
        </w:rPr>
      </w:pPr>
      <w:r>
        <w:rPr>
          <w:rFonts w:ascii="Calibri" w:hAnsi="Calibri"/>
          <w:lang w:val="it-IT"/>
        </w:rPr>
        <w:t>No.</w:t>
      </w:r>
    </w:p>
    <w:p w14:paraId="6769503C" w14:textId="77777777" w:rsidR="00295550" w:rsidRDefault="00295550">
      <w:pPr>
        <w:pStyle w:val="BodyB"/>
        <w:rPr>
          <w:rFonts w:ascii="Calibri" w:eastAsia="Calibri" w:hAnsi="Calibri" w:cs="Calibri"/>
        </w:rPr>
      </w:pPr>
    </w:p>
    <w:p w14:paraId="4E37EB02" w14:textId="77777777" w:rsidR="00295550" w:rsidRDefault="00556592">
      <w:pPr>
        <w:pStyle w:val="BodyB"/>
        <w:rPr>
          <w:rFonts w:ascii="Calibri" w:eastAsia="Calibri" w:hAnsi="Calibri" w:cs="Calibri"/>
          <w:b/>
          <w:bCs/>
          <w:lang w:val="en-US"/>
        </w:rPr>
      </w:pPr>
      <w:r>
        <w:rPr>
          <w:rFonts w:ascii="Calibri" w:hAnsi="Calibri"/>
          <w:b/>
          <w:bCs/>
          <w:lang w:val="en-US"/>
        </w:rPr>
        <w:t>PANTALLA 4</w:t>
      </w:r>
    </w:p>
    <w:p w14:paraId="69BA5FEF" w14:textId="48053180" w:rsidR="00295550" w:rsidRDefault="0043241A">
      <w:pPr>
        <w:pStyle w:val="BodyB"/>
        <w:rPr>
          <w:rFonts w:ascii="Calibri" w:eastAsia="Calibri" w:hAnsi="Calibri" w:cs="Calibri"/>
        </w:rPr>
      </w:pPr>
      <w:bookmarkStart w:id="32" w:name="_gjdgxs"/>
      <w:bookmarkEnd w:id="32"/>
      <w:r w:rsidRPr="0043241A">
        <w:rPr>
          <w:rFonts w:ascii="Calibri" w:hAnsi="Calibri"/>
        </w:rPr>
        <w:t xml:space="preserve">El votante simpatizante </w:t>
      </w:r>
      <w:proofErr w:type="spellStart"/>
      <w:r w:rsidRPr="0043241A">
        <w:rPr>
          <w:rFonts w:ascii="Calibri" w:hAnsi="Calibri"/>
        </w:rPr>
        <w:t>del</w:t>
      </w:r>
      <w:proofErr w:type="spellEnd"/>
      <w:r w:rsidRPr="0043241A">
        <w:rPr>
          <w:rFonts w:ascii="Calibri" w:hAnsi="Calibri"/>
        </w:rPr>
        <w:t xml:space="preserve"> partido &lt;</w:t>
      </w:r>
      <w:proofErr w:type="spellStart"/>
      <w:proofErr w:type="gramStart"/>
      <w:r w:rsidRPr="0043241A">
        <w:rPr>
          <w:rFonts w:ascii="Calibri" w:hAnsi="Calibri"/>
        </w:rPr>
        <w:t>argmax</w:t>
      </w:r>
      <w:proofErr w:type="spellEnd"/>
      <w:r w:rsidRPr="0043241A">
        <w:rPr>
          <w:rFonts w:ascii="Calibri" w:hAnsi="Calibri"/>
        </w:rPr>
        <w:t>{</w:t>
      </w:r>
      <w:proofErr w:type="gramEnd"/>
      <w:r w:rsidRPr="0043241A">
        <w:rPr>
          <w:rFonts w:ascii="Calibri" w:hAnsi="Calibri"/>
        </w:rPr>
        <w:t>D-</w:t>
      </w:r>
      <w:r w:rsidR="00C42FD1">
        <w:rPr>
          <w:rFonts w:ascii="Calibri" w:hAnsi="Calibri"/>
        </w:rPr>
        <w:t>2</w:t>
      </w:r>
      <w:r w:rsidRPr="0043241A">
        <w:rPr>
          <w:rFonts w:ascii="Calibri" w:hAnsi="Calibri"/>
        </w:rPr>
        <w:t xml:space="preserve">0·|x- </w:t>
      </w:r>
      <w:proofErr w:type="spellStart"/>
      <w:r w:rsidRPr="0043241A">
        <w:rPr>
          <w:rFonts w:ascii="Calibri" w:hAnsi="Calibri"/>
        </w:rPr>
        <w:t>xA</w:t>
      </w:r>
      <w:proofErr w:type="spellEnd"/>
      <w:r w:rsidRPr="0043241A">
        <w:rPr>
          <w:rFonts w:ascii="Calibri" w:hAnsi="Calibri"/>
        </w:rPr>
        <w:t xml:space="preserve"> |,D-</w:t>
      </w:r>
      <w:r w:rsidR="00C42FD1">
        <w:rPr>
          <w:rFonts w:ascii="Calibri" w:hAnsi="Calibri"/>
        </w:rPr>
        <w:t>2</w:t>
      </w:r>
      <w:r w:rsidRPr="0043241A">
        <w:rPr>
          <w:rFonts w:ascii="Calibri" w:hAnsi="Calibri"/>
        </w:rPr>
        <w:t xml:space="preserve">0·|x- </w:t>
      </w:r>
      <w:proofErr w:type="spellStart"/>
      <w:r w:rsidRPr="0043241A">
        <w:rPr>
          <w:rFonts w:ascii="Calibri" w:hAnsi="Calibri"/>
        </w:rPr>
        <w:t>xB</w:t>
      </w:r>
      <w:proofErr w:type="spellEnd"/>
      <w:r w:rsidRPr="0043241A">
        <w:rPr>
          <w:rFonts w:ascii="Calibri" w:hAnsi="Calibri"/>
        </w:rPr>
        <w:t xml:space="preserve"> |}&gt;  </w:t>
      </w:r>
      <w:proofErr w:type="spellStart"/>
      <w:r w:rsidRPr="0043241A">
        <w:rPr>
          <w:rFonts w:ascii="Calibri" w:hAnsi="Calibri"/>
        </w:rPr>
        <w:t>optó</w:t>
      </w:r>
      <w:proofErr w:type="spellEnd"/>
      <w:r w:rsidRPr="0043241A">
        <w:rPr>
          <w:rFonts w:ascii="Calibri" w:hAnsi="Calibri"/>
        </w:rPr>
        <w:t xml:space="preserve"> por el candidato </w:t>
      </w:r>
      <w:proofErr w:type="spellStart"/>
      <w:r w:rsidRPr="0043241A">
        <w:rPr>
          <w:rFonts w:ascii="Calibri" w:hAnsi="Calibri"/>
        </w:rPr>
        <w:t>del</w:t>
      </w:r>
      <w:proofErr w:type="spellEnd"/>
      <w:r w:rsidRPr="0043241A">
        <w:rPr>
          <w:rFonts w:ascii="Calibri" w:hAnsi="Calibri"/>
        </w:rPr>
        <w:t xml:space="preserve"> partido &lt;completar&gt; por tanto, </w:t>
      </w:r>
      <w:proofErr w:type="spellStart"/>
      <w:r w:rsidR="00BE45F2">
        <w:rPr>
          <w:rFonts w:ascii="Calibri" w:hAnsi="Calibri"/>
        </w:rPr>
        <w:t>usted</w:t>
      </w:r>
      <w:proofErr w:type="spellEnd"/>
      <w:r w:rsidRPr="0043241A">
        <w:rPr>
          <w:rFonts w:ascii="Calibri" w:hAnsi="Calibri"/>
        </w:rPr>
        <w:t xml:space="preserve"> &lt;</w:t>
      </w:r>
      <w:proofErr w:type="spellStart"/>
      <w:r w:rsidRPr="0043241A">
        <w:rPr>
          <w:rFonts w:ascii="Calibri" w:hAnsi="Calibri"/>
        </w:rPr>
        <w:t>gan</w:t>
      </w:r>
      <w:r w:rsidR="00BE45F2">
        <w:rPr>
          <w:rFonts w:ascii="Calibri" w:hAnsi="Calibri"/>
        </w:rPr>
        <w:t>ó</w:t>
      </w:r>
      <w:proofErr w:type="spellEnd"/>
      <w:r w:rsidRPr="0043241A">
        <w:rPr>
          <w:rFonts w:ascii="Calibri" w:hAnsi="Calibri"/>
        </w:rPr>
        <w:t xml:space="preserve"> /</w:t>
      </w:r>
      <w:proofErr w:type="spellStart"/>
      <w:r w:rsidRPr="0043241A">
        <w:rPr>
          <w:rFonts w:ascii="Calibri" w:hAnsi="Calibri"/>
        </w:rPr>
        <w:t>perdi</w:t>
      </w:r>
      <w:r w:rsidR="00BE45F2">
        <w:rPr>
          <w:rFonts w:ascii="Calibri" w:hAnsi="Calibri"/>
        </w:rPr>
        <w:t>ó</w:t>
      </w:r>
      <w:proofErr w:type="spellEnd"/>
      <w:r w:rsidRPr="0043241A">
        <w:rPr>
          <w:rFonts w:ascii="Calibri" w:hAnsi="Calibri"/>
        </w:rPr>
        <w:t xml:space="preserve"> &gt; la </w:t>
      </w:r>
      <w:proofErr w:type="spellStart"/>
      <w:r w:rsidRPr="0043241A">
        <w:rPr>
          <w:rFonts w:ascii="Calibri" w:hAnsi="Calibri"/>
        </w:rPr>
        <w:t>elección</w:t>
      </w:r>
      <w:proofErr w:type="spellEnd"/>
      <w:r w:rsidRPr="0043241A">
        <w:rPr>
          <w:rFonts w:ascii="Calibri" w:hAnsi="Calibri"/>
        </w:rPr>
        <w:t xml:space="preserve">, y </w:t>
      </w:r>
      <w:proofErr w:type="spellStart"/>
      <w:r w:rsidR="00BE45F2">
        <w:rPr>
          <w:rFonts w:ascii="Calibri" w:hAnsi="Calibri"/>
        </w:rPr>
        <w:t>s</w:t>
      </w:r>
      <w:r w:rsidRPr="0043241A">
        <w:rPr>
          <w:rFonts w:ascii="Calibri" w:hAnsi="Calibri"/>
        </w:rPr>
        <w:t>u</w:t>
      </w:r>
      <w:proofErr w:type="spellEnd"/>
      <w:r w:rsidRPr="0043241A">
        <w:rPr>
          <w:rFonts w:ascii="Calibri" w:hAnsi="Calibri"/>
        </w:rPr>
        <w:t xml:space="preserve"> pago </w:t>
      </w:r>
      <w:proofErr w:type="spellStart"/>
      <w:r w:rsidRPr="0043241A">
        <w:rPr>
          <w:rFonts w:ascii="Calibri" w:hAnsi="Calibri"/>
        </w:rPr>
        <w:t>es</w:t>
      </w:r>
      <w:proofErr w:type="spellEnd"/>
      <w:r w:rsidRPr="0043241A">
        <w:rPr>
          <w:rFonts w:ascii="Calibri" w:hAnsi="Calibri"/>
        </w:rPr>
        <w:t xml:space="preserve"> de &lt;completar&gt; </w:t>
      </w:r>
      <w:proofErr w:type="spellStart"/>
      <w:r w:rsidRPr="0043241A">
        <w:rPr>
          <w:rFonts w:ascii="Calibri" w:hAnsi="Calibri"/>
        </w:rPr>
        <w:t>puntos</w:t>
      </w:r>
      <w:proofErr w:type="spellEnd"/>
      <w:r w:rsidRPr="0043241A">
        <w:rPr>
          <w:rFonts w:ascii="Calibri" w:hAnsi="Calibri"/>
        </w:rPr>
        <w:t xml:space="preserve">. El votante </w:t>
      </w:r>
      <w:proofErr w:type="spellStart"/>
      <w:r w:rsidRPr="0043241A">
        <w:rPr>
          <w:rFonts w:ascii="Calibri" w:hAnsi="Calibri"/>
        </w:rPr>
        <w:t>ganó</w:t>
      </w:r>
      <w:proofErr w:type="spellEnd"/>
      <w:r w:rsidRPr="0043241A">
        <w:rPr>
          <w:rFonts w:ascii="Calibri" w:hAnsi="Calibri"/>
        </w:rPr>
        <w:t xml:space="preserve"> &lt;x&gt; </w:t>
      </w:r>
      <w:proofErr w:type="spellStart"/>
      <w:r w:rsidRPr="0043241A">
        <w:rPr>
          <w:rFonts w:ascii="Calibri" w:hAnsi="Calibri"/>
        </w:rPr>
        <w:t>puntos</w:t>
      </w:r>
      <w:proofErr w:type="spellEnd"/>
      <w:r w:rsidRPr="0043241A">
        <w:rPr>
          <w:rFonts w:ascii="Calibri" w:hAnsi="Calibri"/>
        </w:rPr>
        <w:t xml:space="preserve"> y el partido &lt;-i&gt; </w:t>
      </w:r>
      <w:proofErr w:type="spellStart"/>
      <w:r w:rsidRPr="0043241A">
        <w:rPr>
          <w:rFonts w:ascii="Calibri" w:hAnsi="Calibri"/>
        </w:rPr>
        <w:t>ganó</w:t>
      </w:r>
      <w:proofErr w:type="spellEnd"/>
      <w:r w:rsidRPr="0043241A">
        <w:rPr>
          <w:rFonts w:ascii="Calibri" w:hAnsi="Calibri"/>
        </w:rPr>
        <w:t xml:space="preserve"> &lt;x&gt; </w:t>
      </w:r>
      <w:proofErr w:type="spellStart"/>
      <w:r w:rsidRPr="0043241A">
        <w:rPr>
          <w:rFonts w:ascii="Calibri" w:hAnsi="Calibri"/>
        </w:rPr>
        <w:t>puntos</w:t>
      </w:r>
      <w:proofErr w:type="spellEnd"/>
      <w:r w:rsidRPr="0043241A">
        <w:rPr>
          <w:rFonts w:ascii="Calibri" w:hAnsi="Calibri"/>
        </w:rPr>
        <w:t>.</w:t>
      </w:r>
    </w:p>
    <w:p w14:paraId="2DFF32E9" w14:textId="77777777" w:rsidR="00295550" w:rsidRDefault="00556592">
      <w:pPr>
        <w:pStyle w:val="BodyB"/>
      </w:pPr>
      <w:r>
        <w:rPr>
          <w:rFonts w:ascii="Arial Unicode MS" w:hAnsi="Arial Unicode MS"/>
        </w:rPr>
        <w:br w:type="page"/>
      </w:r>
    </w:p>
    <w:sectPr w:rsidR="00295550">
      <w:pgSz w:w="12240" w:h="15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ector Bahamonde" w:date="2020-09-10T18:51:00Z" w:initials="HB">
    <w:p w14:paraId="79541AA3" w14:textId="34CDD407" w:rsidR="00044374" w:rsidRPr="00FD7106" w:rsidRDefault="00044374">
      <w:pPr>
        <w:pStyle w:val="CommentText"/>
        <w:rPr>
          <w:lang w:val="es-ES"/>
        </w:rPr>
      </w:pPr>
      <w:r>
        <w:rPr>
          <w:rStyle w:val="CommentReference"/>
        </w:rPr>
        <w:annotationRef/>
      </w:r>
      <w:r w:rsidRPr="00FD7106">
        <w:rPr>
          <w:lang w:val="es-ES"/>
        </w:rPr>
        <w:t>Mauricio: esta parte, porfa ponerla como en un “globo”</w:t>
      </w:r>
      <w:r>
        <w:rPr>
          <w:lang w:val="es-ES"/>
        </w:rPr>
        <w:t xml:space="preserve"> para resaltarla.</w:t>
      </w:r>
    </w:p>
  </w:comment>
  <w:comment w:id="9" w:author="Hector Bahamonde" w:date="2020-09-10T20:06:00Z" w:initials="HB">
    <w:p w14:paraId="0F55F604" w14:textId="41643E03" w:rsidR="00044374" w:rsidRPr="00473C70" w:rsidRDefault="00044374">
      <w:pPr>
        <w:pStyle w:val="CommentText"/>
        <w:rPr>
          <w:lang w:val="es-ES"/>
        </w:rPr>
      </w:pPr>
      <w:r>
        <w:rPr>
          <w:rStyle w:val="CommentReference"/>
        </w:rPr>
        <w:annotationRef/>
      </w:r>
      <w:r w:rsidRPr="00473C70">
        <w:rPr>
          <w:lang w:val="es-ES"/>
        </w:rPr>
        <w:t>Iba a poner una tabl</w:t>
      </w:r>
      <w:r>
        <w:rPr>
          <w:lang w:val="es-ES"/>
        </w:rPr>
        <w:t>a</w:t>
      </w:r>
      <w:r w:rsidRPr="00473C70">
        <w:rPr>
          <w:lang w:val="es-ES"/>
        </w:rPr>
        <w:t xml:space="preserve"> </w:t>
      </w:r>
      <w:r>
        <w:rPr>
          <w:lang w:val="es-ES"/>
        </w:rPr>
        <w:t>aquí, pero esta clarito con el texto que hay.</w:t>
      </w:r>
    </w:p>
  </w:comment>
  <w:comment w:id="10" w:author="Hector Bahamonde" w:date="2020-09-10T19:20:00Z" w:initials="HB">
    <w:p w14:paraId="204623F0" w14:textId="66676BBE" w:rsidR="00044374" w:rsidRPr="00C10E00" w:rsidRDefault="00044374">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r>
        <w:rPr>
          <w:lang w:val="es-ES"/>
        </w:rPr>
        <w:t xml:space="preserve">porfa, mejorar redacción. Se lee súper raro. Tiene ene notación (hasta en el pie de página), y no quiero echarlo a perder. </w:t>
      </w:r>
    </w:p>
  </w:comment>
  <w:comment w:id="11" w:author="Andrea Ignacia Canales (andrea.canales)" w:date="2020-09-14T16:20:00Z" w:initials="AIC(">
    <w:p w14:paraId="18A2A3F2" w14:textId="3B24AF1E" w:rsidR="00044374" w:rsidRPr="006C3BA8" w:rsidRDefault="00044374">
      <w:pPr>
        <w:pStyle w:val="CommentText"/>
        <w:rPr>
          <w:lang w:val="es-ES"/>
        </w:rPr>
      </w:pPr>
      <w:r>
        <w:rPr>
          <w:rStyle w:val="CommentReference"/>
        </w:rPr>
        <w:annotationRef/>
      </w:r>
      <w:r w:rsidRPr="006C3BA8">
        <w:rPr>
          <w:lang w:val="es-ES"/>
        </w:rPr>
        <w:t>Mauricio, por favor, Podemos ac</w:t>
      </w:r>
      <w:r>
        <w:rPr>
          <w:lang w:val="es-ES"/>
        </w:rPr>
        <w:t>á admitir solo números mayores estricto a cero.</w:t>
      </w:r>
    </w:p>
  </w:comment>
  <w:comment w:id="15" w:author="Hector Bahamonde" w:date="2020-09-10T18:51:00Z" w:initials="HB">
    <w:p w14:paraId="01F2EF5B" w14:textId="77777777" w:rsidR="00044374" w:rsidRPr="00FD7106" w:rsidRDefault="00044374" w:rsidP="00E00675">
      <w:pPr>
        <w:pStyle w:val="CommentText"/>
        <w:rPr>
          <w:lang w:val="es-ES"/>
        </w:rPr>
      </w:pPr>
      <w:r>
        <w:rPr>
          <w:rStyle w:val="CommentReference"/>
        </w:rPr>
        <w:annotationRef/>
      </w:r>
      <w:r w:rsidRPr="00FD7106">
        <w:rPr>
          <w:lang w:val="es-ES"/>
        </w:rPr>
        <w:t>Mauricio: esta parte, porfa ponerla como en un “globo”</w:t>
      </w:r>
      <w:r>
        <w:rPr>
          <w:lang w:val="es-ES"/>
        </w:rPr>
        <w:t xml:space="preserve"> para resaltarla.</w:t>
      </w:r>
    </w:p>
  </w:comment>
  <w:comment w:id="23" w:author="Andrea Ignacia Canales (andrea.canales)" w:date="2020-09-14T17:02:00Z" w:initials="AIC(">
    <w:p w14:paraId="43CC122A" w14:textId="583EC615" w:rsidR="00044374" w:rsidRPr="00A96113" w:rsidRDefault="00044374">
      <w:pPr>
        <w:pStyle w:val="CommentText"/>
        <w:rPr>
          <w:lang w:val="es-ES"/>
        </w:rPr>
      </w:pPr>
      <w:r>
        <w:rPr>
          <w:rStyle w:val="CommentReference"/>
        </w:rPr>
        <w:annotationRef/>
      </w:r>
      <w:r w:rsidRPr="00A96113">
        <w:rPr>
          <w:lang w:val="es-ES"/>
        </w:rPr>
        <w:t xml:space="preserve">Mauricio: </w:t>
      </w:r>
      <w:proofErr w:type="gramStart"/>
      <w:r w:rsidRPr="00A96113">
        <w:rPr>
          <w:lang w:val="es-ES"/>
        </w:rPr>
        <w:t>Este cambio lo hace el progra</w:t>
      </w:r>
      <w:r>
        <w:rPr>
          <w:lang w:val="es-ES"/>
        </w:rPr>
        <w:t>ma?</w:t>
      </w:r>
      <w:proofErr w:type="gramEnd"/>
    </w:p>
  </w:comment>
  <w:comment w:id="25" w:author="Andrea Ignacia Canales (andrea.canales)" w:date="2020-09-14T17:14:00Z" w:initials="AIC(">
    <w:p w14:paraId="4AFF118D" w14:textId="00E92E79" w:rsidR="00044374" w:rsidRPr="00CA3DFC" w:rsidRDefault="00044374">
      <w:pPr>
        <w:pStyle w:val="CommentText"/>
        <w:rPr>
          <w:lang w:val="es-ES"/>
        </w:rPr>
      </w:pPr>
      <w:r>
        <w:rPr>
          <w:rStyle w:val="CommentReference"/>
        </w:rPr>
        <w:annotationRef/>
      </w:r>
      <w:r w:rsidRPr="00CA3DFC">
        <w:rPr>
          <w:lang w:val="es-ES"/>
        </w:rPr>
        <w:t>Mauricio: La palabra en negrita por</w:t>
      </w:r>
      <w:r>
        <w:rPr>
          <w:lang w:val="es-ES"/>
        </w:rPr>
        <w:t>fa</w:t>
      </w:r>
    </w:p>
  </w:comment>
  <w:comment w:id="26" w:author="Andrea Ignacia Canales (andrea.canales)" w:date="2020-09-14T17:14:00Z" w:initials="AIC(">
    <w:p w14:paraId="6873E1E3" w14:textId="77777777" w:rsidR="00044374" w:rsidRPr="00CA3DFC" w:rsidRDefault="00044374" w:rsidP="00CA3DFC">
      <w:pPr>
        <w:pStyle w:val="CommentText"/>
        <w:rPr>
          <w:lang w:val="es-ES"/>
        </w:rPr>
      </w:pPr>
      <w:r>
        <w:rPr>
          <w:rStyle w:val="CommentReference"/>
        </w:rPr>
        <w:annotationRef/>
      </w:r>
      <w:r w:rsidRPr="00CA3DFC">
        <w:rPr>
          <w:lang w:val="es-ES"/>
        </w:rPr>
        <w:t>Mauricio: La palabra en negrita por</w:t>
      </w:r>
      <w:r>
        <w:rPr>
          <w:lang w:val="es-ES"/>
        </w:rPr>
        <w:t>fa</w:t>
      </w:r>
    </w:p>
  </w:comment>
  <w:comment w:id="27" w:author="Hector Bahamonde" w:date="2020-09-10T19:20:00Z" w:initials="HB">
    <w:p w14:paraId="015905F5" w14:textId="77777777" w:rsidR="00044374" w:rsidRPr="00C10E00" w:rsidRDefault="00044374" w:rsidP="000C4E47">
      <w:pPr>
        <w:pStyle w:val="CommentText"/>
        <w:rPr>
          <w:lang w:val="es-ES"/>
        </w:rPr>
      </w:pPr>
      <w:r>
        <w:rPr>
          <w:rStyle w:val="CommentReference"/>
        </w:rPr>
        <w:annotationRef/>
      </w:r>
      <w:proofErr w:type="spellStart"/>
      <w:r w:rsidRPr="00C10E00">
        <w:rPr>
          <w:lang w:val="es-ES"/>
        </w:rPr>
        <w:t>Andre</w:t>
      </w:r>
      <w:proofErr w:type="spellEnd"/>
      <w:r w:rsidRPr="00C10E00">
        <w:rPr>
          <w:lang w:val="es-ES"/>
        </w:rPr>
        <w:t xml:space="preserve">: </w:t>
      </w:r>
      <w:r>
        <w:rPr>
          <w:lang w:val="es-ES"/>
        </w:rPr>
        <w:t xml:space="preserve">porfa, mejorar redacción. Se lee súper raro. Tiene ene notación (hasta en el pie de página), y no quiero echarlo a perder.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541AA3" w15:done="0"/>
  <w15:commentEx w15:paraId="0F55F604" w15:done="0"/>
  <w15:commentEx w15:paraId="204623F0" w15:done="1"/>
  <w15:commentEx w15:paraId="18A2A3F2" w15:done="0"/>
  <w15:commentEx w15:paraId="01F2EF5B" w15:done="0"/>
  <w15:commentEx w15:paraId="43CC122A" w15:done="0"/>
  <w15:commentEx w15:paraId="4AFF118D" w15:done="0"/>
  <w15:commentEx w15:paraId="6873E1E3" w15:done="0"/>
  <w15:commentEx w15:paraId="015905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F44A" w16cex:dateUtc="2020-09-10T21:51:00Z"/>
  <w16cex:commentExtensible w16cex:durableId="230505C3" w16cex:dateUtc="2020-09-10T23:06:00Z"/>
  <w16cex:commentExtensible w16cex:durableId="2304FAE5" w16cex:dateUtc="2020-09-10T22:20:00Z"/>
  <w16cex:commentExtensible w16cex:durableId="230A16D7" w16cex:dateUtc="2020-09-14T19:20:00Z"/>
  <w16cex:commentExtensible w16cex:durableId="230A18B8" w16cex:dateUtc="2020-09-10T21:51:00Z"/>
  <w16cex:commentExtensible w16cex:durableId="230A209F" w16cex:dateUtc="2020-09-14T20:02:00Z"/>
  <w16cex:commentExtensible w16cex:durableId="230A2372" w16cex:dateUtc="2020-09-14T20:14:00Z"/>
  <w16cex:commentExtensible w16cex:durableId="230A238A" w16cex:dateUtc="2020-09-14T20:14:00Z"/>
  <w16cex:commentExtensible w16cex:durableId="230A24BE" w16cex:dateUtc="2020-09-10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541AA3" w16cid:durableId="2304F44A"/>
  <w16cid:commentId w16cid:paraId="0F55F604" w16cid:durableId="230505C3"/>
  <w16cid:commentId w16cid:paraId="204623F0" w16cid:durableId="2304FAE5"/>
  <w16cid:commentId w16cid:paraId="18A2A3F2" w16cid:durableId="230A16D7"/>
  <w16cid:commentId w16cid:paraId="01F2EF5B" w16cid:durableId="230A18B8"/>
  <w16cid:commentId w16cid:paraId="43CC122A" w16cid:durableId="230A209F"/>
  <w16cid:commentId w16cid:paraId="4AFF118D" w16cid:durableId="230A2372"/>
  <w16cid:commentId w16cid:paraId="6873E1E3" w16cid:durableId="230A238A"/>
  <w16cid:commentId w16cid:paraId="015905F5" w16cid:durableId="230A24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565DA" w14:textId="77777777" w:rsidR="00DC69CC" w:rsidRDefault="00DC69CC">
      <w:r>
        <w:separator/>
      </w:r>
    </w:p>
  </w:endnote>
  <w:endnote w:type="continuationSeparator" w:id="0">
    <w:p w14:paraId="7C98A3A3" w14:textId="77777777" w:rsidR="00DC69CC" w:rsidRDefault="00DC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BE8B7" w14:textId="77777777" w:rsidR="00044374" w:rsidRDefault="000443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7B9CD8" w14:textId="77777777" w:rsidR="00DC69CC" w:rsidRDefault="00DC69CC">
      <w:r>
        <w:separator/>
      </w:r>
    </w:p>
  </w:footnote>
  <w:footnote w:type="continuationSeparator" w:id="0">
    <w:p w14:paraId="75CC5A6F" w14:textId="77777777" w:rsidR="00DC69CC" w:rsidRDefault="00DC69CC">
      <w:r>
        <w:continuationSeparator/>
      </w:r>
    </w:p>
  </w:footnote>
  <w:footnote w:type="continuationNotice" w:id="1">
    <w:p w14:paraId="59B954B0" w14:textId="77777777" w:rsidR="00DC69CC" w:rsidRDefault="00DC69CC"/>
  </w:footnote>
  <w:footnote w:id="2">
    <w:p w14:paraId="3C53981C" w14:textId="77777777" w:rsidR="00044374" w:rsidRPr="003222C7" w:rsidRDefault="00044374">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3">
    <w:p w14:paraId="6DFF45A9" w14:textId="77777777" w:rsidR="00044374" w:rsidRPr="003222C7" w:rsidRDefault="00044374">
      <w:pPr>
        <w:pStyle w:val="FootnoteText"/>
        <w:rPr>
          <w:lang w:val="es-ES"/>
        </w:rPr>
      </w:pPr>
      <w:r>
        <w:rPr>
          <w:vertAlign w:val="superscript"/>
          <w:lang w:val="es-ES_tradnl"/>
        </w:rPr>
        <w:footnoteRef/>
      </w:r>
      <w:r>
        <w:rPr>
          <w:lang w:val="es-ES_tradnl"/>
        </w:rPr>
        <w:t xml:space="preserve"> Si aceptó alguna oferta mayor que cero.</w:t>
      </w:r>
    </w:p>
  </w:footnote>
  <w:footnote w:id="4">
    <w:p w14:paraId="4F463F60" w14:textId="77777777" w:rsidR="00044374" w:rsidRPr="003222C7" w:rsidRDefault="00044374" w:rsidP="000C4E47">
      <w:pPr>
        <w:pStyle w:val="BodyA"/>
        <w:rPr>
          <w:lang w:val="es-ES"/>
        </w:rPr>
      </w:pPr>
      <w:r>
        <w:rPr>
          <w:vertAlign w:val="superscript"/>
        </w:rPr>
        <w:footnoteRef/>
      </w:r>
      <w:r>
        <w:rPr>
          <w:sz w:val="20"/>
          <w:szCs w:val="20"/>
          <w:lang w:val="es-ES_tradnl"/>
        </w:rPr>
        <w:t xml:space="preserve"> El subíndice G se refiere al partido ganador (A o B), e I</w:t>
      </w:r>
      <w:r>
        <w:rPr>
          <w:sz w:val="20"/>
          <w:szCs w:val="20"/>
          <w:vertAlign w:val="subscript"/>
          <w:lang w:val="es-ES_tradnl"/>
        </w:rPr>
        <w:t>A</w:t>
      </w:r>
      <w:r>
        <w:rPr>
          <w:sz w:val="20"/>
          <w:szCs w:val="20"/>
          <w:lang w:val="es-ES_tradnl"/>
        </w:rPr>
        <w:t xml:space="preserve"> es una función indicadora que vale 1 si aceptó </w:t>
      </w:r>
      <w:r>
        <w:rPr>
          <w:sz w:val="20"/>
          <w:szCs w:val="20"/>
          <w:lang w:val="pt-PT"/>
        </w:rPr>
        <w:t>la oferta de</w:t>
      </w:r>
      <w:r>
        <w:rPr>
          <w:sz w:val="20"/>
          <w:szCs w:val="20"/>
          <w:lang w:val="es-ES_tradnl"/>
        </w:rPr>
        <w:t xml:space="preserve"> algún partido y 0 si no. Es decir, gana los puntos del candidato ganador más el regalo de quien haya aceptado la oferta.</w:t>
      </w:r>
    </w:p>
  </w:footnote>
  <w:footnote w:id="5">
    <w:p w14:paraId="54FA28A1" w14:textId="77777777" w:rsidR="00044374" w:rsidRPr="003222C7" w:rsidRDefault="00044374" w:rsidP="000C4E47">
      <w:pPr>
        <w:pStyle w:val="FootnoteText"/>
        <w:rPr>
          <w:lang w:val="es-ES"/>
        </w:rPr>
      </w:pPr>
      <w:r>
        <w:rPr>
          <w:vertAlign w:val="superscript"/>
          <w:lang w:val="es-ES_tradnl"/>
        </w:rPr>
        <w:footnoteRef/>
      </w:r>
      <w:r>
        <w:rPr>
          <w:lang w:val="es-ES_tradnl"/>
        </w:rPr>
        <w:t xml:space="preserve"> Si aceptó alguna oferta mayor que cero.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E57B68" w14:textId="77777777" w:rsidR="00044374" w:rsidRDefault="0004437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D53C" w14:textId="77777777" w:rsidR="00044374" w:rsidRDefault="00044374">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A9DB" w14:textId="77777777" w:rsidR="00044374" w:rsidRDefault="0004437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24006"/>
    <w:multiLevelType w:val="hybridMultilevel"/>
    <w:tmpl w:val="C6BE0E30"/>
    <w:styleLink w:val="ImportedStyle3"/>
    <w:lvl w:ilvl="0" w:tplc="841461D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32EF9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764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BE86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744080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48DA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40CF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15053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086D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D96D7F"/>
    <w:multiLevelType w:val="hybridMultilevel"/>
    <w:tmpl w:val="C6BE0E30"/>
    <w:numStyleLink w:val="ImportedStyle3"/>
  </w:abstractNum>
  <w:abstractNum w:abstractNumId="2" w15:restartNumberingAfterBreak="0">
    <w:nsid w:val="12992202"/>
    <w:multiLevelType w:val="hybridMultilevel"/>
    <w:tmpl w:val="D2F22876"/>
    <w:styleLink w:val="ImportedStyle1"/>
    <w:lvl w:ilvl="0" w:tplc="8CB6CD5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9222258">
      <w:start w:val="1"/>
      <w:numFmt w:val="bullet"/>
      <w:lvlText w:val="○"/>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7E6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80AD08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38B0189A">
      <w:start w:val="1"/>
      <w:numFmt w:val="bullet"/>
      <w:lvlText w:val="○"/>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D849D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FD2D69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967B78">
      <w:start w:val="1"/>
      <w:numFmt w:val="bullet"/>
      <w:lvlText w:val="○"/>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3290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B0F50E3"/>
    <w:multiLevelType w:val="hybridMultilevel"/>
    <w:tmpl w:val="CB9CB28E"/>
    <w:styleLink w:val="ImportedStyle2"/>
    <w:lvl w:ilvl="0" w:tplc="9C1EB3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3A886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4612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AEEBD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8046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44F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8AA64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C8FAD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1C89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2876005"/>
    <w:multiLevelType w:val="hybridMultilevel"/>
    <w:tmpl w:val="FA4A76C6"/>
    <w:styleLink w:val="ImportedStyle10"/>
    <w:lvl w:ilvl="0" w:tplc="109EC9D0">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5EC7E6">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DA85A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DECEB4E">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D1E4574">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3E1024">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9DED8C0">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A804610">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868D6E4">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6AD7683"/>
    <w:multiLevelType w:val="hybridMultilevel"/>
    <w:tmpl w:val="858AA630"/>
    <w:styleLink w:val="ImportedStyle5"/>
    <w:lvl w:ilvl="0" w:tplc="2C4262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37022A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42E10D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DE40EB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AA2D1C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B12FCF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14929C2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72CF31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04E21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5142E49"/>
    <w:multiLevelType w:val="hybridMultilevel"/>
    <w:tmpl w:val="CB9CB28E"/>
    <w:numStyleLink w:val="ImportedStyle2"/>
  </w:abstractNum>
  <w:abstractNum w:abstractNumId="7" w15:restartNumberingAfterBreak="0">
    <w:nsid w:val="55F735BA"/>
    <w:multiLevelType w:val="hybridMultilevel"/>
    <w:tmpl w:val="FA4A76C6"/>
    <w:numStyleLink w:val="ImportedStyle10"/>
  </w:abstractNum>
  <w:abstractNum w:abstractNumId="8" w15:restartNumberingAfterBreak="0">
    <w:nsid w:val="5BD545C2"/>
    <w:multiLevelType w:val="hybridMultilevel"/>
    <w:tmpl w:val="858AA630"/>
    <w:numStyleLink w:val="ImportedStyle5"/>
  </w:abstractNum>
  <w:abstractNum w:abstractNumId="9" w15:restartNumberingAfterBreak="0">
    <w:nsid w:val="682D462C"/>
    <w:multiLevelType w:val="hybridMultilevel"/>
    <w:tmpl w:val="D2F22876"/>
    <w:numStyleLink w:val="ImportedStyle1"/>
  </w:abstractNum>
  <w:abstractNum w:abstractNumId="10" w15:restartNumberingAfterBreak="0">
    <w:nsid w:val="73D27E89"/>
    <w:multiLevelType w:val="hybridMultilevel"/>
    <w:tmpl w:val="39CA5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E5060"/>
    <w:multiLevelType w:val="hybridMultilevel"/>
    <w:tmpl w:val="062032E8"/>
    <w:numStyleLink w:val="ImportedStyle4"/>
  </w:abstractNum>
  <w:abstractNum w:abstractNumId="12" w15:restartNumberingAfterBreak="0">
    <w:nsid w:val="778215FF"/>
    <w:multiLevelType w:val="hybridMultilevel"/>
    <w:tmpl w:val="062032E8"/>
    <w:styleLink w:val="ImportedStyle4"/>
    <w:lvl w:ilvl="0" w:tplc="7E0E4DFE">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9B7A0D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8FCBAA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64CDEC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7C633DC">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7A582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5CEA242">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CF20CC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63E81E9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9"/>
  </w:num>
  <w:num w:numId="3">
    <w:abstractNumId w:val="3"/>
  </w:num>
  <w:num w:numId="4">
    <w:abstractNumId w:val="6"/>
  </w:num>
  <w:num w:numId="5">
    <w:abstractNumId w:val="0"/>
  </w:num>
  <w:num w:numId="6">
    <w:abstractNumId w:val="1"/>
  </w:num>
  <w:num w:numId="7">
    <w:abstractNumId w:val="12"/>
  </w:num>
  <w:num w:numId="8">
    <w:abstractNumId w:val="11"/>
  </w:num>
  <w:num w:numId="9">
    <w:abstractNumId w:val="5"/>
  </w:num>
  <w:num w:numId="10">
    <w:abstractNumId w:val="8"/>
  </w:num>
  <w:num w:numId="11">
    <w:abstractNumId w:val="6"/>
    <w:lvlOverride w:ilvl="0">
      <w:lvl w:ilvl="0" w:tplc="4F249CB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57E4F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1B8FA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378E7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1C81B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8A075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70EB6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1D224C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9D0FD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1"/>
    <w:lvlOverride w:ilvl="0">
      <w:lvl w:ilvl="0" w:tplc="ACA01A5A">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36E1F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4F60C46">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BAA738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9F8FA5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6700FE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AE8B9A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E6233B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148051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4"/>
  </w:num>
  <w:num w:numId="14">
    <w:abstractNumId w:val="7"/>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ector Bahamonde">
    <w15:presenceInfo w15:providerId="AD" w15:userId="S::hector.bahamonde@uoh.cl::6d67ef16-923c-43a5-b3d3-3eaf606a9662"/>
  </w15:person>
  <w15:person w15:author="Andrea Ignacia Canales (andrea.canales)">
    <w15:presenceInfo w15:providerId="AD" w15:userId="S::andrea.canales@uchile.cl::d97a55d2-14c2-426c-aa19-5bf0ae0cd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0"/>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550"/>
    <w:rsid w:val="00044374"/>
    <w:rsid w:val="000A4A13"/>
    <w:rsid w:val="000C4E47"/>
    <w:rsid w:val="00107278"/>
    <w:rsid w:val="00144BB5"/>
    <w:rsid w:val="001E3807"/>
    <w:rsid w:val="002556CB"/>
    <w:rsid w:val="00274EF9"/>
    <w:rsid w:val="00295550"/>
    <w:rsid w:val="002A0B42"/>
    <w:rsid w:val="002E33B9"/>
    <w:rsid w:val="003052D0"/>
    <w:rsid w:val="00321664"/>
    <w:rsid w:val="003222C7"/>
    <w:rsid w:val="00383CC7"/>
    <w:rsid w:val="0043241A"/>
    <w:rsid w:val="00473C70"/>
    <w:rsid w:val="004A26E7"/>
    <w:rsid w:val="004B68CB"/>
    <w:rsid w:val="00532D9C"/>
    <w:rsid w:val="00556592"/>
    <w:rsid w:val="00556B13"/>
    <w:rsid w:val="0062653A"/>
    <w:rsid w:val="006B7A4C"/>
    <w:rsid w:val="006C3BA8"/>
    <w:rsid w:val="00740191"/>
    <w:rsid w:val="007E7094"/>
    <w:rsid w:val="007F7095"/>
    <w:rsid w:val="008541A4"/>
    <w:rsid w:val="00866F71"/>
    <w:rsid w:val="00883C4D"/>
    <w:rsid w:val="0089186F"/>
    <w:rsid w:val="008B30AF"/>
    <w:rsid w:val="008F085C"/>
    <w:rsid w:val="00903C42"/>
    <w:rsid w:val="009649D0"/>
    <w:rsid w:val="00A96113"/>
    <w:rsid w:val="00AF29E4"/>
    <w:rsid w:val="00B1316C"/>
    <w:rsid w:val="00B94CFE"/>
    <w:rsid w:val="00BD1FDE"/>
    <w:rsid w:val="00BD798D"/>
    <w:rsid w:val="00BE45F2"/>
    <w:rsid w:val="00BE7F28"/>
    <w:rsid w:val="00C10E00"/>
    <w:rsid w:val="00C24DE9"/>
    <w:rsid w:val="00C42FD1"/>
    <w:rsid w:val="00CA3DFC"/>
    <w:rsid w:val="00CE3F6C"/>
    <w:rsid w:val="00D00B4D"/>
    <w:rsid w:val="00D20516"/>
    <w:rsid w:val="00D36EB1"/>
    <w:rsid w:val="00D47D2B"/>
    <w:rsid w:val="00D733A9"/>
    <w:rsid w:val="00DB3CC4"/>
    <w:rsid w:val="00DC69CC"/>
    <w:rsid w:val="00DF3B4E"/>
    <w:rsid w:val="00E00675"/>
    <w:rsid w:val="00E07656"/>
    <w:rsid w:val="00E16783"/>
    <w:rsid w:val="00E5782A"/>
    <w:rsid w:val="00E6179B"/>
    <w:rsid w:val="00E81391"/>
    <w:rsid w:val="00ED4707"/>
    <w:rsid w:val="00F11986"/>
    <w:rsid w:val="00F2328F"/>
    <w:rsid w:val="00F308EA"/>
    <w:rsid w:val="00F73EFA"/>
    <w:rsid w:val="00FD7106"/>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43764596"/>
  <w15:docId w15:val="{0838E6BB-0264-4340-83B1-B135BE21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Calibri" w:hAnsi="Calibri" w:cs="Arial Unicode MS"/>
      <w:color w:val="000000"/>
      <w:sz w:val="24"/>
      <w:szCs w:val="24"/>
      <w:u w:color="000000"/>
      <w:lang w:val="en-US"/>
      <w14:textOutline w14:w="12700" w14:cap="flat" w14:cmpd="sng" w14:algn="ctr">
        <w14:noFill/>
        <w14:prstDash w14:val="solid"/>
        <w14:miter w14:lim="400000"/>
      </w14:textOutline>
    </w:rPr>
  </w:style>
  <w:style w:type="paragraph" w:customStyle="1" w:styleId="Default">
    <w:name w:val="Default"/>
    <w:pPr>
      <w:spacing w:before="160"/>
    </w:pPr>
    <w:rPr>
      <w:rFonts w:ascii="Helvetica Neue" w:eastAsia="Helvetica Neue" w:hAnsi="Helvetica Neue" w:cs="Helvetica Neue"/>
      <w:color w:val="000000"/>
      <w:sz w:val="24"/>
      <w:szCs w:val="24"/>
      <w:u w:color="000000"/>
      <w:lang w:val="en-US"/>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FootnoteText">
    <w:name w:val="footnote text"/>
    <w:rPr>
      <w:rFonts w:ascii="Calibri" w:eastAsia="Calibri" w:hAnsi="Calibri" w:cs="Calibri"/>
      <w:color w:val="000000"/>
      <w:u w:color="000000"/>
      <w:lang w:val="en-US"/>
    </w:rPr>
  </w:style>
  <w:style w:type="numbering" w:customStyle="1" w:styleId="ImportedStyle5">
    <w:name w:val="Imported Style 5"/>
    <w:pPr>
      <w:numPr>
        <w:numId w:val="9"/>
      </w:numPr>
    </w:pPr>
  </w:style>
  <w:style w:type="paragraph" w:customStyle="1" w:styleId="BodyB">
    <w:name w:val="Body B"/>
    <w:rPr>
      <w:rFonts w:cs="Arial Unicode MS"/>
      <w:color w:val="000000"/>
      <w:sz w:val="24"/>
      <w:szCs w:val="24"/>
      <w:u w:color="000000"/>
      <w:lang w:val="pt-PT"/>
      <w14:textOutline w14:w="12700" w14:cap="flat" w14:cmpd="sng" w14:algn="ctr">
        <w14:noFill/>
        <w14:prstDash w14:val="solid"/>
        <w14:miter w14:lim="400000"/>
      </w14:textOutline>
    </w:rPr>
  </w:style>
  <w:style w:type="numbering" w:customStyle="1" w:styleId="ImportedStyle10">
    <w:name w:val="Imported Style 1.0"/>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val="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222C7"/>
    <w:rPr>
      <w:sz w:val="18"/>
      <w:szCs w:val="18"/>
    </w:rPr>
  </w:style>
  <w:style w:type="character" w:customStyle="1" w:styleId="BalloonTextChar">
    <w:name w:val="Balloon Text Char"/>
    <w:basedOn w:val="DefaultParagraphFont"/>
    <w:link w:val="BalloonText"/>
    <w:uiPriority w:val="99"/>
    <w:semiHidden/>
    <w:rsid w:val="003222C7"/>
    <w:rPr>
      <w:sz w:val="18"/>
      <w:szCs w:val="18"/>
      <w:lang w:val="en-US"/>
    </w:rPr>
  </w:style>
  <w:style w:type="paragraph" w:styleId="CommentSubject">
    <w:name w:val="annotation subject"/>
    <w:basedOn w:val="CommentText"/>
    <w:next w:val="CommentText"/>
    <w:link w:val="CommentSubjectChar"/>
    <w:uiPriority w:val="99"/>
    <w:semiHidden/>
    <w:unhideWhenUsed/>
    <w:rsid w:val="00BE7F28"/>
    <w:rPr>
      <w:b/>
      <w:bCs/>
    </w:rPr>
  </w:style>
  <w:style w:type="character" w:customStyle="1" w:styleId="CommentSubjectChar">
    <w:name w:val="Comment Subject Char"/>
    <w:basedOn w:val="CommentTextChar"/>
    <w:link w:val="CommentSubject"/>
    <w:uiPriority w:val="99"/>
    <w:semiHidden/>
    <w:rsid w:val="00BE7F28"/>
    <w:rPr>
      <w:b/>
      <w:bCs/>
      <w:lang w:val="en-US"/>
    </w:rPr>
  </w:style>
  <w:style w:type="paragraph" w:styleId="Revision">
    <w:name w:val="Revision"/>
    <w:hidden/>
    <w:uiPriority w:val="99"/>
    <w:semiHidden/>
    <w:rsid w:val="0089186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rPr>
  </w:style>
  <w:style w:type="table" w:styleId="TableGrid">
    <w:name w:val="Table Grid"/>
    <w:basedOn w:val="TableNormal"/>
    <w:uiPriority w:val="39"/>
    <w:rsid w:val="008F08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18</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45</cp:revision>
  <dcterms:created xsi:type="dcterms:W3CDTF">2020-08-25T17:33:00Z</dcterms:created>
  <dcterms:modified xsi:type="dcterms:W3CDTF">2020-11-30T13:27:00Z</dcterms:modified>
</cp:coreProperties>
</file>