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17AD7" w:rsidRPr="00DC26B6" w:rsidRDefault="008F0D19">
      <w:pPr>
        <w:jc w:val="both"/>
        <w:rPr>
          <w:ins w:id="0" w:author="Héctor Bahamonde" w:date="2019-01-10T15:39:00Z"/>
          <w:b/>
          <w:lang w:val="es-ES"/>
        </w:rPr>
      </w:pPr>
      <w:r w:rsidRPr="00DC26B6">
        <w:rPr>
          <w:b/>
          <w:lang w:val="es-ES"/>
        </w:rPr>
        <w:t>Consentimiento para Participar en un Proyecto de Investigación Universitaria</w:t>
      </w:r>
    </w:p>
    <w:p w14:paraId="00000002" w14:textId="77777777" w:rsidR="00817AD7" w:rsidRPr="00DC26B6" w:rsidRDefault="00817AD7">
      <w:pPr>
        <w:jc w:val="both"/>
        <w:rPr>
          <w:ins w:id="1" w:author="Héctor Bahamonde" w:date="2019-01-10T15:39:00Z"/>
          <w:b/>
          <w:lang w:val="es-ES"/>
        </w:rPr>
      </w:pPr>
    </w:p>
    <w:p w14:paraId="00000003" w14:textId="77777777" w:rsidR="00817AD7" w:rsidRPr="00DC26B6" w:rsidRDefault="008F0D19" w:rsidP="00817AD7">
      <w:pPr>
        <w:jc w:val="center"/>
        <w:rPr>
          <w:b/>
          <w:lang w:val="es-ES"/>
        </w:rPr>
        <w:pPrChange w:id="2" w:author="Héctor Bahamonde" w:date="2019-01-10T15:40:00Z">
          <w:pPr>
            <w:jc w:val="both"/>
          </w:pPr>
        </w:pPrChange>
      </w:pPr>
      <w:ins w:id="3" w:author="Héctor Bahamonde" w:date="2019-01-10T15:39:00Z">
        <w:r w:rsidRPr="00DC26B6">
          <w:rPr>
            <w:b/>
            <w:lang w:val="es-ES"/>
          </w:rPr>
          <w:t xml:space="preserve">Este consentimiento informado es el mismo que te enviamos y que aceptaste al momento de </w:t>
        </w:r>
        <w:proofErr w:type="gramStart"/>
        <w:r w:rsidRPr="00DC26B6">
          <w:rPr>
            <w:b/>
            <w:lang w:val="es-ES"/>
          </w:rPr>
          <w:t>pre-inscribirte</w:t>
        </w:r>
        <w:proofErr w:type="gramEnd"/>
        <w:r w:rsidRPr="00DC26B6">
          <w:rPr>
            <w:b/>
            <w:lang w:val="es-ES"/>
          </w:rPr>
          <w:t xml:space="preserve"> en este estudio. Sin embargo, </w:t>
        </w:r>
        <w:proofErr w:type="gramStart"/>
        <w:r w:rsidRPr="00DC26B6">
          <w:rPr>
            <w:b/>
            <w:lang w:val="es-ES"/>
          </w:rPr>
          <w:t>estas invitado</w:t>
        </w:r>
        <w:proofErr w:type="gramEnd"/>
        <w:r w:rsidRPr="00DC26B6">
          <w:rPr>
            <w:b/>
            <w:lang w:val="es-ES"/>
          </w:rPr>
          <w:t>(a) a leerlo nuevamente si así lo quieres.</w:t>
        </w:r>
      </w:ins>
    </w:p>
    <w:p w14:paraId="00000004" w14:textId="77777777" w:rsidR="00817AD7" w:rsidRPr="00DC26B6" w:rsidRDefault="008F0D19">
      <w:pPr>
        <w:jc w:val="both"/>
        <w:rPr>
          <w:lang w:val="es-ES"/>
        </w:rPr>
      </w:pPr>
      <w:r w:rsidRPr="00DC26B6">
        <w:rPr>
          <w:lang w:val="es-ES"/>
        </w:rPr>
        <w:t xml:space="preserve"> </w:t>
      </w:r>
    </w:p>
    <w:p w14:paraId="00000005" w14:textId="47AC2769" w:rsidR="00817AD7" w:rsidRPr="00DC26B6" w:rsidRDefault="00D42F37">
      <w:pPr>
        <w:jc w:val="both"/>
        <w:rPr>
          <w:lang w:val="es-ES"/>
        </w:rPr>
      </w:pPr>
      <w:r>
        <w:rPr>
          <w:lang w:val="es-ES"/>
        </w:rPr>
        <w:t>Bienvenido, e</w:t>
      </w:r>
      <w:r w:rsidR="008F0D19" w:rsidRPr="00DC26B6">
        <w:rPr>
          <w:lang w:val="es-ES"/>
        </w:rPr>
        <w:t>stás invitado(a) a participar en una investigación realizada p</w:t>
      </w:r>
      <w:r w:rsidR="008F0D19" w:rsidRPr="00DC26B6">
        <w:rPr>
          <w:lang w:val="es-ES"/>
        </w:rPr>
        <w:t xml:space="preserve">or Héctor Bahamonde y Andrea Canales, ambos académicos del Instituto de Ciencias Sociales </w:t>
      </w:r>
      <w:r w:rsidR="00DC26B6" w:rsidRPr="00DC26B6">
        <w:rPr>
          <w:lang w:val="es-ES"/>
        </w:rPr>
        <w:t xml:space="preserve">de </w:t>
      </w:r>
      <w:r w:rsidR="00DC26B6">
        <w:rPr>
          <w:lang w:val="es-ES"/>
        </w:rPr>
        <w:t>la Universidad de O’Higgins (</w:t>
      </w:r>
      <w:r w:rsidR="008F0D19" w:rsidRPr="00DC26B6">
        <w:rPr>
          <w:lang w:val="es-ES"/>
        </w:rPr>
        <w:t>UOH</w:t>
      </w:r>
      <w:r w:rsidR="00DC26B6">
        <w:rPr>
          <w:lang w:val="es-ES"/>
        </w:rPr>
        <w:t>)</w:t>
      </w:r>
      <w:r w:rsidR="008F0D19" w:rsidRPr="00DC26B6">
        <w:rPr>
          <w:lang w:val="es-ES"/>
        </w:rPr>
        <w:t>.</w:t>
      </w:r>
      <w:r w:rsidR="008F0D19" w:rsidRPr="00DC26B6">
        <w:rPr>
          <w:lang w:val="es-ES"/>
        </w:rPr>
        <w:t xml:space="preserve"> </w:t>
      </w:r>
      <w:r w:rsidR="008F0D19" w:rsidRPr="00DC26B6">
        <w:rPr>
          <w:highlight w:val="yellow"/>
          <w:lang w:val="es-ES"/>
        </w:rPr>
        <w:t xml:space="preserve">El propósito de esta investigación es entender las opiniones y reacciones de los </w:t>
      </w:r>
      <w:r w:rsidR="00DC26B6">
        <w:rPr>
          <w:highlight w:val="yellow"/>
          <w:lang w:val="es-ES"/>
        </w:rPr>
        <w:t>individuos</w:t>
      </w:r>
      <w:r w:rsidR="008F0D19" w:rsidRPr="00DC26B6">
        <w:rPr>
          <w:highlight w:val="yellow"/>
          <w:lang w:val="es-ES"/>
        </w:rPr>
        <w:t xml:space="preserve"> acerca de sus actitudes hacia fenómenos particulares de la</w:t>
      </w:r>
      <w:r w:rsidR="008F0D19" w:rsidRPr="00DC26B6">
        <w:rPr>
          <w:highlight w:val="yellow"/>
          <w:lang w:val="es-ES"/>
        </w:rPr>
        <w:t xml:space="preserve"> política</w:t>
      </w:r>
      <w:r w:rsidR="008F0D19" w:rsidRPr="00DC26B6">
        <w:rPr>
          <w:lang w:val="es-ES"/>
        </w:rPr>
        <w:t>.</w:t>
      </w:r>
    </w:p>
    <w:p w14:paraId="00000006" w14:textId="77777777" w:rsidR="00817AD7" w:rsidRPr="00DC26B6" w:rsidRDefault="008F0D19">
      <w:pPr>
        <w:jc w:val="both"/>
        <w:rPr>
          <w:lang w:val="es-ES"/>
        </w:rPr>
      </w:pPr>
      <w:r w:rsidRPr="00DC26B6">
        <w:rPr>
          <w:lang w:val="es-ES"/>
        </w:rPr>
        <w:t xml:space="preserve"> </w:t>
      </w:r>
    </w:p>
    <w:p w14:paraId="00000007" w14:textId="0C55079A" w:rsidR="00817AD7" w:rsidRPr="00DC26B6" w:rsidRDefault="008F0D19">
      <w:pPr>
        <w:jc w:val="both"/>
        <w:rPr>
          <w:lang w:val="es-ES"/>
        </w:rPr>
      </w:pPr>
      <w:r w:rsidRPr="00DC26B6">
        <w:rPr>
          <w:lang w:val="es-ES"/>
        </w:rPr>
        <w:t>Esta investigación es confidencial. “Confidencial” significa que si bien pediremos datos que puedan identificarte (como por ejemplo tu email y nombre), estos datos se mantendrán en estricta confidencialidad en un servidor privado, y no serán c</w:t>
      </w:r>
      <w:r w:rsidRPr="00DC26B6">
        <w:rPr>
          <w:lang w:val="es-ES"/>
        </w:rPr>
        <w:t xml:space="preserve">ompartidos con nadie más. De hecho, esta información personal que </w:t>
      </w:r>
      <w:proofErr w:type="gramStart"/>
      <w:r w:rsidRPr="00DC26B6">
        <w:rPr>
          <w:lang w:val="es-ES"/>
        </w:rPr>
        <w:t>pediremos,</w:t>
      </w:r>
      <w:proofErr w:type="gramEnd"/>
      <w:r w:rsidRPr="00DC26B6">
        <w:rPr>
          <w:lang w:val="es-ES"/>
        </w:rPr>
        <w:t xml:space="preserve"> se utilizará para poder re-contactarte, y hacer entrega del pago, si es que hubiere alguno. </w:t>
      </w:r>
      <w:r w:rsidR="00242750">
        <w:rPr>
          <w:lang w:val="es-ES"/>
        </w:rPr>
        <w:t xml:space="preserve">Después de realizado el pago, estos datos serán eliminados de la base de datos y conservados en un servidor seguro, y serán reemplazados por un número </w:t>
      </w:r>
      <w:proofErr w:type="spellStart"/>
      <w:r w:rsidR="00242750">
        <w:rPr>
          <w:lang w:val="es-ES"/>
        </w:rPr>
        <w:t>identificatorio</w:t>
      </w:r>
      <w:proofErr w:type="spellEnd"/>
      <w:r w:rsidR="00242750">
        <w:rPr>
          <w:lang w:val="es-ES"/>
        </w:rPr>
        <w:t xml:space="preserve">. </w:t>
      </w:r>
      <w:r w:rsidRPr="00DC26B6">
        <w:rPr>
          <w:lang w:val="es-ES"/>
        </w:rPr>
        <w:t xml:space="preserve">Finalmente, no nos interesa conocer tus preferencias individuales </w:t>
      </w:r>
      <w:r w:rsidRPr="00DC26B6">
        <w:rPr>
          <w:i/>
          <w:lang w:val="es-ES"/>
        </w:rPr>
        <w:t>per se</w:t>
      </w:r>
      <w:r w:rsidRPr="00DC26B6">
        <w:rPr>
          <w:lang w:val="es-ES"/>
        </w:rPr>
        <w:t>: todas tus res</w:t>
      </w:r>
      <w:r w:rsidRPr="00DC26B6">
        <w:rPr>
          <w:lang w:val="es-ES"/>
        </w:rPr>
        <w:t>puestas forman parte de otros cientos de otras respuestas. Además, siempre puedes pedir una copia de cualquier reporte basado en esta investigación. Todos los datos grabados serán guardados indefinidamente por el equipo de investigación.</w:t>
      </w:r>
    </w:p>
    <w:p w14:paraId="00000008" w14:textId="77777777" w:rsidR="00817AD7" w:rsidRPr="00DC26B6" w:rsidRDefault="008F0D19">
      <w:pPr>
        <w:jc w:val="both"/>
        <w:rPr>
          <w:lang w:val="es-ES"/>
        </w:rPr>
      </w:pPr>
      <w:r w:rsidRPr="00DC26B6">
        <w:rPr>
          <w:lang w:val="es-ES"/>
        </w:rPr>
        <w:t xml:space="preserve"> </w:t>
      </w:r>
    </w:p>
    <w:p w14:paraId="0F6BCDC0" w14:textId="1062EEA3" w:rsidR="00B266E3" w:rsidRPr="00AC3C82" w:rsidRDefault="008F0D19" w:rsidP="00B266E3">
      <w:pPr>
        <w:pStyle w:val="NormalWeb"/>
        <w:shd w:val="clear" w:color="auto" w:fill="FFFFFF"/>
        <w:spacing w:before="0" w:beforeAutospacing="0" w:after="160" w:afterAutospacing="0" w:line="235" w:lineRule="atLeast"/>
        <w:rPr>
          <w:rFonts w:ascii="Arial" w:hAnsi="Arial" w:cs="Arial"/>
          <w:color w:val="201F1E"/>
          <w:sz w:val="22"/>
          <w:szCs w:val="22"/>
          <w:lang w:val="es-ES"/>
        </w:rPr>
      </w:pPr>
      <w:r w:rsidRPr="00B266E3">
        <w:rPr>
          <w:rFonts w:ascii="Arial" w:hAnsi="Arial" w:cs="Arial"/>
          <w:sz w:val="22"/>
          <w:szCs w:val="22"/>
          <w:lang w:val="es-ES"/>
        </w:rPr>
        <w:t>La participación</w:t>
      </w:r>
      <w:r w:rsidRPr="00B266E3">
        <w:rPr>
          <w:rFonts w:ascii="Arial" w:hAnsi="Arial" w:cs="Arial"/>
          <w:sz w:val="22"/>
          <w:szCs w:val="22"/>
          <w:lang w:val="es-ES"/>
        </w:rPr>
        <w:t xml:space="preserve"> en esta investigación no conlleva ningún riesgo, y es posible que no recibas ningún beneficio por participar en este estudio</w:t>
      </w:r>
      <w:r w:rsidR="00B266E3" w:rsidRPr="00B266E3">
        <w:rPr>
          <w:rFonts w:ascii="Arial" w:hAnsi="Arial" w:cs="Arial"/>
          <w:sz w:val="22"/>
          <w:szCs w:val="22"/>
          <w:lang w:val="es-ES"/>
        </w:rPr>
        <w:t xml:space="preserve"> más que el potencial pago </w:t>
      </w:r>
      <w:r w:rsidR="00B266E3" w:rsidRPr="00B266E3">
        <w:rPr>
          <w:rFonts w:ascii="Arial" w:hAnsi="Arial" w:cs="Arial"/>
          <w:color w:val="201F1E"/>
          <w:sz w:val="22"/>
          <w:szCs w:val="22"/>
        </w:rPr>
        <w:t xml:space="preserve">por la participación </w:t>
      </w:r>
      <w:r w:rsidR="00B266E3" w:rsidRPr="00B266E3">
        <w:rPr>
          <w:rFonts w:ascii="Arial" w:hAnsi="Arial" w:cs="Arial"/>
          <w:color w:val="201F1E"/>
          <w:sz w:val="22"/>
          <w:szCs w:val="22"/>
          <w:lang w:val="es-ES"/>
        </w:rPr>
        <w:t xml:space="preserve">en </w:t>
      </w:r>
      <w:r w:rsidR="00B266E3" w:rsidRPr="00B266E3">
        <w:rPr>
          <w:rFonts w:ascii="Arial" w:hAnsi="Arial" w:cs="Arial"/>
          <w:color w:val="201F1E"/>
          <w:sz w:val="22"/>
          <w:szCs w:val="22"/>
        </w:rPr>
        <w:t>e</w:t>
      </w:r>
      <w:proofErr w:type="spellStart"/>
      <w:r w:rsidR="00B266E3" w:rsidRPr="00B266E3">
        <w:rPr>
          <w:rFonts w:ascii="Arial" w:hAnsi="Arial" w:cs="Arial"/>
          <w:color w:val="201F1E"/>
          <w:sz w:val="22"/>
          <w:szCs w:val="22"/>
          <w:lang w:val="es-ES"/>
        </w:rPr>
        <w:t>ste</w:t>
      </w:r>
      <w:r w:rsidR="00B266E3">
        <w:rPr>
          <w:rFonts w:ascii="Arial" w:hAnsi="Arial" w:cs="Arial"/>
          <w:color w:val="201F1E"/>
          <w:sz w:val="22"/>
          <w:szCs w:val="22"/>
          <w:lang w:val="es-ES"/>
        </w:rPr>
        <w:t>.</w:t>
      </w:r>
      <w:proofErr w:type="spellEnd"/>
      <w:r w:rsidR="00B266E3">
        <w:rPr>
          <w:rFonts w:ascii="Arial" w:hAnsi="Arial" w:cs="Arial"/>
          <w:color w:val="201F1E"/>
          <w:sz w:val="22"/>
          <w:szCs w:val="22"/>
          <w:lang w:val="es-ES"/>
        </w:rPr>
        <w:t xml:space="preserve"> La cantidad de dinero recibida</w:t>
      </w:r>
      <w:r w:rsidR="00B266E3" w:rsidRPr="00B266E3">
        <w:rPr>
          <w:rFonts w:ascii="Arial" w:hAnsi="Arial" w:cs="Arial"/>
          <w:color w:val="201F1E"/>
          <w:sz w:val="22"/>
          <w:szCs w:val="22"/>
        </w:rPr>
        <w:t xml:space="preserve"> depend</w:t>
      </w:r>
      <w:proofErr w:type="spellStart"/>
      <w:r w:rsidR="00B266E3">
        <w:rPr>
          <w:rFonts w:ascii="Arial" w:hAnsi="Arial" w:cs="Arial"/>
          <w:color w:val="201F1E"/>
          <w:sz w:val="22"/>
          <w:szCs w:val="22"/>
          <w:lang w:val="es-ES"/>
        </w:rPr>
        <w:t>erá</w:t>
      </w:r>
      <w:proofErr w:type="spellEnd"/>
      <w:r w:rsidR="00B266E3" w:rsidRPr="00B266E3">
        <w:rPr>
          <w:rFonts w:ascii="Arial" w:hAnsi="Arial" w:cs="Arial"/>
          <w:color w:val="201F1E"/>
          <w:sz w:val="22"/>
          <w:szCs w:val="22"/>
        </w:rPr>
        <w:t xml:space="preserve"> de </w:t>
      </w:r>
      <w:r w:rsidR="00B266E3" w:rsidRPr="00B266E3">
        <w:rPr>
          <w:rFonts w:ascii="Arial" w:hAnsi="Arial" w:cs="Arial"/>
          <w:color w:val="201F1E"/>
          <w:sz w:val="22"/>
          <w:szCs w:val="22"/>
          <w:lang w:val="es-ES"/>
        </w:rPr>
        <w:t>t</w:t>
      </w:r>
      <w:r w:rsidR="00B266E3" w:rsidRPr="00B266E3">
        <w:rPr>
          <w:rFonts w:ascii="Arial" w:hAnsi="Arial" w:cs="Arial"/>
          <w:color w:val="201F1E"/>
          <w:sz w:val="22"/>
          <w:szCs w:val="22"/>
        </w:rPr>
        <w:t>us decisiones</w:t>
      </w:r>
      <w:r w:rsidR="00B266E3" w:rsidRPr="00B266E3">
        <w:rPr>
          <w:rFonts w:ascii="Arial" w:hAnsi="Arial" w:cs="Arial"/>
          <w:color w:val="201F1E"/>
          <w:sz w:val="22"/>
          <w:szCs w:val="22"/>
          <w:lang w:val="es-ES"/>
        </w:rPr>
        <w:t xml:space="preserve"> individuales</w:t>
      </w:r>
      <w:r w:rsidR="00B266E3">
        <w:rPr>
          <w:rFonts w:ascii="Arial" w:hAnsi="Arial" w:cs="Arial"/>
          <w:color w:val="201F1E"/>
          <w:sz w:val="22"/>
          <w:szCs w:val="22"/>
          <w:lang w:val="es-ES"/>
        </w:rPr>
        <w:t xml:space="preserve"> a lo largo del estudio</w:t>
      </w:r>
      <w:r w:rsidR="00B266E3" w:rsidRPr="00B266E3">
        <w:rPr>
          <w:rFonts w:ascii="Arial" w:hAnsi="Arial" w:cs="Arial"/>
          <w:color w:val="201F1E"/>
          <w:sz w:val="22"/>
          <w:szCs w:val="22"/>
        </w:rPr>
        <w:t xml:space="preserve">. </w:t>
      </w:r>
      <w:r w:rsidR="00AC3C82">
        <w:rPr>
          <w:rFonts w:ascii="Arial" w:hAnsi="Arial" w:cs="Arial"/>
          <w:color w:val="201F1E"/>
          <w:sz w:val="22"/>
          <w:szCs w:val="22"/>
          <w:lang w:val="es-ES"/>
        </w:rPr>
        <w:t>º</w:t>
      </w:r>
    </w:p>
    <w:p w14:paraId="0000000A" w14:textId="35C0FBF8" w:rsidR="00817AD7" w:rsidRPr="00DC26B6" w:rsidRDefault="008F0D19">
      <w:pPr>
        <w:jc w:val="both"/>
        <w:rPr>
          <w:lang w:val="es-ES"/>
        </w:rPr>
      </w:pPr>
      <w:r w:rsidRPr="00DC26B6">
        <w:rPr>
          <w:lang w:val="es-ES"/>
        </w:rPr>
        <w:t xml:space="preserve"> </w:t>
      </w:r>
    </w:p>
    <w:p w14:paraId="0000000B" w14:textId="7B17EA34" w:rsidR="00817AD7" w:rsidRPr="00B266E3" w:rsidRDefault="00B266E3">
      <w:pPr>
        <w:jc w:val="both"/>
        <w:rPr>
          <w:lang w:val="es-ES"/>
        </w:rPr>
      </w:pPr>
      <w:r w:rsidRPr="00B266E3">
        <w:rPr>
          <w:color w:val="201F1E"/>
          <w:lang w:val="es-ES"/>
        </w:rPr>
        <w:t>Tu participación en este estudio es voluntaria</w:t>
      </w:r>
      <w:r w:rsidR="008F0D19" w:rsidRPr="00B266E3">
        <w:rPr>
          <w:lang w:val="es-ES"/>
        </w:rPr>
        <w:t>. También puedes retirarte del estudio en cualquier momento duran</w:t>
      </w:r>
      <w:r w:rsidR="008F0D19" w:rsidRPr="00B266E3">
        <w:rPr>
          <w:lang w:val="es-ES"/>
        </w:rPr>
        <w:t xml:space="preserve">te los procedimientos. </w:t>
      </w:r>
      <w:r w:rsidR="00AC3C82" w:rsidRPr="00AC3C82">
        <w:rPr>
          <w:color w:val="201F1E"/>
          <w:lang w:val="es-ES"/>
        </w:rPr>
        <w:t>En el caso de que no desees participar, no recibirás</w:t>
      </w:r>
      <w:r w:rsidR="008F0D19" w:rsidRPr="00B266E3">
        <w:rPr>
          <w:lang w:val="es-ES"/>
        </w:rPr>
        <w:t xml:space="preserve"> tu compensación monetaria, si es que hubiera alguna. Adicionalmente, puedes elegir no responder alguna pregunta si no te sientes cómodo(a) haciéndolo.</w:t>
      </w:r>
    </w:p>
    <w:p w14:paraId="0000000C" w14:textId="77777777" w:rsidR="00817AD7" w:rsidRPr="00DC26B6" w:rsidRDefault="008F0D19">
      <w:pPr>
        <w:jc w:val="both"/>
        <w:rPr>
          <w:lang w:val="es-ES"/>
        </w:rPr>
      </w:pPr>
      <w:r w:rsidRPr="00DC26B6">
        <w:rPr>
          <w:lang w:val="es-ES"/>
        </w:rPr>
        <w:t xml:space="preserve"> </w:t>
      </w:r>
    </w:p>
    <w:p w14:paraId="0000000D" w14:textId="77777777" w:rsidR="00817AD7" w:rsidRPr="00DC26B6" w:rsidRDefault="008F0D19">
      <w:pPr>
        <w:jc w:val="both"/>
        <w:rPr>
          <w:lang w:val="es-ES"/>
        </w:rPr>
      </w:pPr>
      <w:r w:rsidRPr="00DC26B6">
        <w:rPr>
          <w:lang w:val="es-ES"/>
        </w:rPr>
        <w:t>Si tienes alguna pregunta sobre este</w:t>
      </w:r>
      <w:r w:rsidRPr="00DC26B6">
        <w:rPr>
          <w:lang w:val="es-ES"/>
        </w:rPr>
        <w:t xml:space="preserve"> estudio o los procedimientos, puedes contactarnos en cualquier de los siguientes correos electrónicos “</w:t>
      </w:r>
      <w:hyperlink r:id="rId4">
        <w:r w:rsidRPr="00DC26B6">
          <w:rPr>
            <w:color w:val="1155CC"/>
            <w:u w:val="single"/>
            <w:lang w:val="es-ES"/>
          </w:rPr>
          <w:t>hector.bahamonde@uoh.cl</w:t>
        </w:r>
      </w:hyperlink>
      <w:r w:rsidRPr="00DC26B6">
        <w:rPr>
          <w:lang w:val="es-ES"/>
        </w:rPr>
        <w:t>” y/o “</w:t>
      </w:r>
      <w:hyperlink r:id="rId5">
        <w:r w:rsidRPr="00DC26B6">
          <w:rPr>
            <w:color w:val="1155CC"/>
            <w:u w:val="single"/>
            <w:lang w:val="es-ES"/>
          </w:rPr>
          <w:t>andrea.canales@uoh.cl</w:t>
        </w:r>
      </w:hyperlink>
      <w:r w:rsidRPr="00DC26B6">
        <w:rPr>
          <w:lang w:val="es-ES"/>
        </w:rPr>
        <w:t xml:space="preserve">”. </w:t>
      </w:r>
      <w:r w:rsidRPr="00DC26B6">
        <w:rPr>
          <w:lang w:val="es-ES"/>
        </w:rPr>
        <w:t>También puedes reunirte personalmente con alguno de nosotros, o ambos, en el Instituto de Ciencias Sociales UOH.</w:t>
      </w:r>
    </w:p>
    <w:p w14:paraId="0000000E" w14:textId="77777777" w:rsidR="00817AD7" w:rsidRPr="00DC26B6" w:rsidRDefault="00817AD7">
      <w:pPr>
        <w:jc w:val="both"/>
        <w:rPr>
          <w:lang w:val="es-ES"/>
        </w:rPr>
      </w:pPr>
    </w:p>
    <w:p w14:paraId="0000000F" w14:textId="77777777" w:rsidR="00817AD7" w:rsidRDefault="008F0D19">
      <w:pPr>
        <w:jc w:val="both"/>
      </w:pPr>
      <w:r w:rsidRPr="00DC26B6">
        <w:rPr>
          <w:lang w:val="es-ES"/>
        </w:rPr>
        <w:t xml:space="preserve">Si tienes por lo menos 18 </w:t>
      </w:r>
      <w:proofErr w:type="gramStart"/>
      <w:r w:rsidRPr="00DC26B6">
        <w:rPr>
          <w:lang w:val="es-ES"/>
        </w:rPr>
        <w:t>años de edad</w:t>
      </w:r>
      <w:proofErr w:type="gramEnd"/>
      <w:r w:rsidRPr="00DC26B6">
        <w:rPr>
          <w:lang w:val="es-ES"/>
        </w:rPr>
        <w:t>, entiendes lo que acabas de leer, y das tu consentimiento para participar en el estudio, haz clic en “D</w:t>
      </w:r>
      <w:r w:rsidRPr="00DC26B6">
        <w:rPr>
          <w:lang w:val="es-ES"/>
        </w:rPr>
        <w:t>e acuerdo” para empezar la encuest</w:t>
      </w:r>
      <w:bookmarkStart w:id="4" w:name="_GoBack"/>
      <w:bookmarkEnd w:id="4"/>
      <w:r w:rsidRPr="00DC26B6">
        <w:rPr>
          <w:lang w:val="es-ES"/>
        </w:rPr>
        <w:t xml:space="preserve">a. Si no, por favor, haz </w:t>
      </w:r>
      <w:proofErr w:type="spellStart"/>
      <w:proofErr w:type="gramStart"/>
      <w:r w:rsidRPr="00DC26B6">
        <w:rPr>
          <w:lang w:val="es-ES"/>
        </w:rPr>
        <w:t>click</w:t>
      </w:r>
      <w:proofErr w:type="spellEnd"/>
      <w:proofErr w:type="gramEnd"/>
      <w:r w:rsidRPr="00DC26B6">
        <w:rPr>
          <w:lang w:val="es-ES"/>
        </w:rPr>
        <w:t xml:space="preserve"> en “No estoy de acuerdo” y saldrás del programa. </w:t>
      </w:r>
      <w:proofErr w:type="spellStart"/>
      <w:r>
        <w:t>En</w:t>
      </w:r>
      <w:proofErr w:type="spellEnd"/>
      <w:r>
        <w:t xml:space="preserve"> ese </w:t>
      </w:r>
      <w:proofErr w:type="spellStart"/>
      <w:r>
        <w:t>caso</w:t>
      </w:r>
      <w:proofErr w:type="spellEnd"/>
      <w:r>
        <w:t xml:space="preserve">, no </w:t>
      </w:r>
      <w:proofErr w:type="spellStart"/>
      <w:r>
        <w:t>recibirás</w:t>
      </w:r>
      <w:proofErr w:type="spellEnd"/>
      <w:r>
        <w:t xml:space="preserve"> </w:t>
      </w:r>
      <w:proofErr w:type="spellStart"/>
      <w:r>
        <w:t>compensación</w:t>
      </w:r>
      <w:proofErr w:type="spellEnd"/>
      <w:r>
        <w:t xml:space="preserve"> </w:t>
      </w:r>
      <w:proofErr w:type="spellStart"/>
      <w:r>
        <w:t>alguna</w:t>
      </w:r>
      <w:proofErr w:type="spellEnd"/>
      <w:r>
        <w:t>.</w:t>
      </w:r>
    </w:p>
    <w:p w14:paraId="00000010" w14:textId="77777777" w:rsidR="00817AD7" w:rsidRDefault="00817AD7">
      <w:pPr>
        <w:jc w:val="both"/>
      </w:pPr>
    </w:p>
    <w:p w14:paraId="00000011" w14:textId="77777777" w:rsidR="00817AD7" w:rsidRDefault="008F0D19">
      <w:pPr>
        <w:jc w:val="both"/>
      </w:pPr>
      <w:proofErr w:type="gramStart"/>
      <w:r>
        <w:t>[ ]</w:t>
      </w:r>
      <w:proofErr w:type="gramEnd"/>
      <w:r>
        <w:t xml:space="preserve"> De </w:t>
      </w:r>
      <w:proofErr w:type="spellStart"/>
      <w:r>
        <w:t>acuerdo</w:t>
      </w:r>
      <w:proofErr w:type="spellEnd"/>
    </w:p>
    <w:p w14:paraId="00000012" w14:textId="77777777" w:rsidR="00817AD7" w:rsidRDefault="008F0D19">
      <w:pPr>
        <w:jc w:val="both"/>
        <w:rPr>
          <w:del w:id="5" w:author="Héctor Bahamonde" w:date="2019-01-10T15:39:00Z"/>
        </w:rPr>
      </w:pPr>
      <w:del w:id="6" w:author="Héctor Bahamonde" w:date="2019-01-10T15:39:00Z">
        <w:r>
          <w:delText>[ ] No estoy de acuerdo</w:delText>
        </w:r>
      </w:del>
    </w:p>
    <w:p w14:paraId="00000013" w14:textId="77777777" w:rsidR="00817AD7" w:rsidRDefault="00817AD7">
      <w:pPr>
        <w:jc w:val="both"/>
      </w:pPr>
    </w:p>
    <w:sectPr w:rsidR="00817A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AD7"/>
    <w:rsid w:val="00242750"/>
    <w:rsid w:val="00817AD7"/>
    <w:rsid w:val="008F0D19"/>
    <w:rsid w:val="00AC3C82"/>
    <w:rsid w:val="00B266E3"/>
    <w:rsid w:val="00D42F37"/>
    <w:rsid w:val="00DC26B6"/>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21B2BABD"/>
  <w15:docId w15:val="{A6CEFAC1-07C7-794C-8C58-07BA920D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C26B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26B6"/>
    <w:rPr>
      <w:rFonts w:ascii="Times New Roman" w:hAnsi="Times New Roman" w:cs="Times New Roman"/>
      <w:sz w:val="18"/>
      <w:szCs w:val="18"/>
    </w:rPr>
  </w:style>
  <w:style w:type="paragraph" w:styleId="NormalWeb">
    <w:name w:val="Normal (Web)"/>
    <w:basedOn w:val="Normal"/>
    <w:uiPriority w:val="99"/>
    <w:semiHidden/>
    <w:unhideWhenUsed/>
    <w:rsid w:val="00B266E3"/>
    <w:pPr>
      <w:spacing w:before="100" w:beforeAutospacing="1" w:after="100" w:afterAutospacing="1" w:line="240" w:lineRule="auto"/>
    </w:pPr>
    <w:rPr>
      <w:rFonts w:ascii="Times New Roman" w:eastAsia="Times New Roman" w:hAnsi="Times New Roman" w:cs="Times New Roman"/>
      <w:sz w:val="24"/>
      <w:szCs w:val="24"/>
      <w:lang w:val="en-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ndrea.canales@uoh.cl" TargetMode="External"/><Relationship Id="rId4" Type="http://schemas.openxmlformats.org/officeDocument/2006/relationships/hyperlink" Target="mailto:hector.bahamonde@uoh.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Ignacia Canales (andrea.canales)</cp:lastModifiedBy>
  <cp:revision>2</cp:revision>
  <dcterms:created xsi:type="dcterms:W3CDTF">2020-01-30T16:35:00Z</dcterms:created>
  <dcterms:modified xsi:type="dcterms:W3CDTF">2020-01-30T19:31:00Z</dcterms:modified>
</cp:coreProperties>
</file>